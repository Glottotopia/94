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28A4B" w14:textId="77777777" w:rsidR="00651E90" w:rsidRDefault="00651E90"/>
    <w:p w14:paraId="15405736" w14:textId="77777777" w:rsidR="00651E90" w:rsidRDefault="00651E90"/>
    <w:p w14:paraId="605E5EC0" w14:textId="77777777" w:rsidR="00651E90" w:rsidRDefault="0085078D">
      <w:pPr>
        <w:pStyle w:val="NormalWeb"/>
        <w:spacing w:before="280" w:after="160"/>
        <w:rPr>
          <w:rFonts w:ascii="Helvetica" w:hAnsi="Helvetica"/>
          <w:sz w:val="20"/>
          <w:szCs w:val="20"/>
        </w:rPr>
      </w:pPr>
      <w:bookmarkStart w:id="0" w:name="_GoBack1"/>
      <w:bookmarkEnd w:id="0"/>
      <w:r>
        <w:rPr>
          <w:rFonts w:ascii="Helvetica" w:hAnsi="Helvetica"/>
          <w:sz w:val="20"/>
          <w:szCs w:val="20"/>
        </w:rPr>
        <w:t xml:space="preserve">SECTION INTROS: -- Mention the high points of each paper and how they fit together with each other and with earlier work, including Bob's.  </w:t>
      </w:r>
    </w:p>
    <w:p w14:paraId="1F65C511" w14:textId="77777777" w:rsidR="00651E90" w:rsidRDefault="0085078D">
      <w:pPr>
        <w:pStyle w:val="NormalWeb"/>
        <w:spacing w:before="280" w:after="160"/>
        <w:rPr>
          <w:rFonts w:ascii="Helvetica" w:hAnsi="Helvetica"/>
          <w:sz w:val="20"/>
          <w:szCs w:val="20"/>
        </w:rPr>
      </w:pPr>
      <w:ins w:id="1" w:author="Catherine Rudin" w:date="2015-09-16T20:33:00Z">
        <w:r>
          <w:rPr>
            <w:rFonts w:ascii="Helvetica" w:hAnsi="Helvetica"/>
            <w:sz w:val="20"/>
            <w:szCs w:val="20"/>
          </w:rPr>
          <w:t>I’m confused ... this looks like you’ve put a bunch of what was in the main intro into the section ones...</w:t>
        </w:r>
      </w:ins>
      <w:ins w:id="2" w:author="Catherine Rudin" w:date="2015-09-16T20:34:00Z">
        <w:r>
          <w:rPr>
            <w:rFonts w:ascii="Helvetica" w:hAnsi="Helvetica"/>
            <w:sz w:val="20"/>
            <w:szCs w:val="20"/>
          </w:rPr>
          <w:t xml:space="preserve"> </w:t>
        </w:r>
      </w:ins>
      <w:ins w:id="3" w:author="Catherine Rudin" w:date="2015-09-16T20:35:00Z">
        <w:r>
          <w:rPr>
            <w:rFonts w:ascii="Helvetica" w:hAnsi="Helvetica"/>
            <w:sz w:val="20"/>
            <w:szCs w:val="20"/>
          </w:rPr>
          <w:t xml:space="preserve"> </w:t>
        </w:r>
      </w:ins>
      <w:ins w:id="4" w:author="Catherine Rudin" w:date="2015-09-16T21:32:00Z">
        <w:r>
          <w:rPr>
            <w:rFonts w:ascii="Helvetica" w:hAnsi="Helvetica"/>
            <w:sz w:val="20"/>
            <w:szCs w:val="20"/>
          </w:rPr>
          <w:t>I’ll</w:t>
        </w:r>
        <w:r>
          <w:rPr>
            <w:rFonts w:ascii="Helvetica" w:hAnsi="Helvetica"/>
            <w:sz w:val="20"/>
            <w:szCs w:val="20"/>
          </w:rPr>
          <w:t xml:space="preserve"> have to think ........ might</w:t>
        </w:r>
      </w:ins>
      <w:ins w:id="5" w:author="Catherine Rudin" w:date="2015-09-16T20:35:00Z">
        <w:r>
          <w:rPr>
            <w:rFonts w:ascii="Helvetica" w:hAnsi="Helvetica"/>
            <w:sz w:val="20"/>
            <w:szCs w:val="20"/>
          </w:rPr>
          <w:t xml:space="preserve"> rather leave a lot of it in the main intro (especially parts with citations / </w:t>
        </w:r>
      </w:ins>
      <w:ins w:id="6" w:author="Catherine Rudin" w:date="2015-09-16T20:34:00Z">
        <w:r>
          <w:rPr>
            <w:rFonts w:ascii="Helvetica" w:hAnsi="Helvetica"/>
            <w:sz w:val="20"/>
            <w:szCs w:val="20"/>
          </w:rPr>
          <w:t xml:space="preserve">bibliography </w:t>
        </w:r>
      </w:ins>
      <w:ins w:id="7" w:author="Catherine Rudin" w:date="2015-09-16T20:37:00Z">
        <w:r>
          <w:rPr>
            <w:rFonts w:ascii="Helvetica" w:hAnsi="Helvetica"/>
            <w:sz w:val="20"/>
            <w:szCs w:val="20"/>
          </w:rPr>
          <w:t xml:space="preserve">) or at least have a summary in the main intro ??? </w:t>
        </w:r>
      </w:ins>
    </w:p>
    <w:p w14:paraId="1E45E46F" w14:textId="77777777" w:rsidR="00651E90" w:rsidRDefault="00651E90">
      <w:pPr>
        <w:pStyle w:val="NormalWeb"/>
        <w:spacing w:before="280" w:after="160"/>
        <w:rPr>
          <w:shd w:val="clear" w:color="auto" w:fill="66FFFF"/>
        </w:rPr>
      </w:pPr>
    </w:p>
    <w:p w14:paraId="7A594632" w14:textId="77777777" w:rsidR="00651E90" w:rsidRDefault="0085078D">
      <w:pPr>
        <w:rPr>
          <w:shd w:val="clear" w:color="auto" w:fill="66FFFF"/>
        </w:rPr>
      </w:pPr>
      <w:r>
        <w:rPr>
          <w:shd w:val="clear" w:color="auto" w:fill="66FFFF"/>
        </w:rPr>
        <w:t>Part I Historical linguistics and philology (Kaufman Larson Danker Grant)</w:t>
      </w:r>
    </w:p>
    <w:p w14:paraId="4DE6DE21" w14:textId="77777777" w:rsidR="00651E90" w:rsidRDefault="0085078D">
      <w:r>
        <w:t>The rela</w:t>
      </w:r>
      <w:r>
        <w:t>tive degree of “genetic” relatedness of the major branches of the Siouan language family is quite well established: the Catawban languages split off first, followed by the Missouri Valley Siouan languages, followed by the Southeastern Siouan and Mississipp</w:t>
      </w:r>
      <w:r>
        <w:t>i Valley Siouan languages. Among the latter branch, the Dakotan languages split off first, followed by the Dhegiha and Jiwere-Hocąk subbranches. Rankin (1988, 1998, Rankin et al 1998, among many other papers) contributed much to advances in these understan</w:t>
      </w:r>
      <w:r>
        <w:t>dings alongside advances in rigorous application of the comparative method. Open questions include the possibility of relationships with Yuchi, Iroquoian languages and Caddoan languages (see CITES), as well as areal influences. Papers in Part 1 of this vol</w:t>
      </w:r>
      <w:r>
        <w:t>ume address some of these issues, as well as considering what we can learn from early attempts to write Siouan languages.</w:t>
      </w:r>
    </w:p>
    <w:p w14:paraId="2CE47C78" w14:textId="77777777" w:rsidR="00651E90" w:rsidRDefault="00651E90">
      <w:pPr>
        <w:rPr>
          <w:shd w:val="clear" w:color="auto" w:fill="66FFFF"/>
        </w:rPr>
      </w:pPr>
    </w:p>
    <w:p w14:paraId="5487D152" w14:textId="77777777" w:rsidR="00651E90" w:rsidRDefault="0085078D">
      <w:pPr>
        <w:rPr>
          <w:shd w:val="clear" w:color="auto" w:fill="CCFF00"/>
        </w:rPr>
      </w:pPr>
      <w:r>
        <w:rPr>
          <w:shd w:val="clear" w:color="auto" w:fill="CCFF00"/>
        </w:rPr>
        <w:t>Part II Applied and descriptive linguistics (Cumberland GoodTracks et al McBride Greer)</w:t>
      </w:r>
    </w:p>
    <w:p w14:paraId="79762CCC" w14:textId="77777777" w:rsidR="00651E90" w:rsidRDefault="0085078D">
      <w:r>
        <w:t>Several Siouan languages are extinct, or “sle</w:t>
      </w:r>
      <w:r>
        <w:t>eping”, and the rest are endangered, so documentation, language retention, and language revival are crucial issues, both for the Native communities and for linguists seeking to record usage patterns, establish the details of historical change or investigat</w:t>
      </w:r>
      <w:r>
        <w:t xml:space="preserve">e the limits of Human Language grammatical structure.  The chapters in part 2 of this volume illustrate a variety of approaches to language documentation, language pedagogy, and enhancing communities’ language resources. </w:t>
      </w:r>
    </w:p>
    <w:p w14:paraId="45A19189" w14:textId="77777777" w:rsidR="00651E90" w:rsidRDefault="0085078D">
      <w:r>
        <w:t>Many traditionally observable gram</w:t>
      </w:r>
      <w:r>
        <w:t>matical features have undergone rapid shift under “intense contact” conditions (i.e. violent colonization and historical trauma transmission), and as the numbers of fluent speakers decline Siouan languages are increasingly “housed” in the descriptions of l</w:t>
      </w:r>
      <w:r>
        <w:t>inguists and non-fluent tribal and descendant communities. Yet while this shift in “housing” surely represents a great loss, it is also the site from which the future of Siouan languages is reborn in each moment of language reclamation and in every communi</w:t>
      </w:r>
      <w:r>
        <w:t>ty program and activist agenda. Linguists and community members alike must be mindful to read linguistic descriptions – even those from trusted sources – with a grain of skepticism. How can we be sure that “the” meaning or pronunciation of a word is exactl</w:t>
      </w:r>
      <w:r>
        <w:t>y as described or as unitary as the inherited documentation makes it out to be? How can we be sure that one linguistic practice is “traditional” and another is influenced by English? How can we be sure that a grammatical paradigm documented by a linguist c</w:t>
      </w:r>
      <w:r>
        <w:t xml:space="preserve">onsists of fully productive and obligatory oppositions, or that its descendant among contemporary speakers really is “reduced” in any way? Non-Native linguists, community members and descendants have tended to approach and answer these questions in </w:t>
      </w:r>
      <w:r>
        <w:lastRenderedPageBreak/>
        <w:t>differe</w:t>
      </w:r>
      <w:r>
        <w:t>nt ways, with different interests. The gulf between these approaches and interests can be perceived in the lack of attendee overlap between meetings like the Dhegiha Preservation Society and the Siouan and Caddoan Languages Conference. It can be observed i</w:t>
      </w:r>
      <w:r>
        <w:t>n the mismatch between linguists’ stated intentions of developing material useful to community-based programs, and these same community-based programs’ lack of access to and use for these materials. We feel that it is only by bringing these interests and a</w:t>
      </w:r>
      <w:r>
        <w:t xml:space="preserve">pproaches into conversation that these roads will cross, gulfs be breached, academic linguists’ work decolonizing rather than colonizing, decayed and broken trust rebuilt, and language-reclamation programs </w:t>
      </w:r>
      <w:commentRangeStart w:id="8"/>
      <w:ins w:id="9" w:author="Bryan Gordon" w:date="2015-09-14T16:24:00Z">
        <w:r>
          <w:t>strengthened</w:t>
        </w:r>
      </w:ins>
      <w:commentRangeEnd w:id="8"/>
      <w:r>
        <w:commentReference w:id="8"/>
      </w:r>
      <w:r>
        <w:t xml:space="preserve">.   </w:t>
      </w:r>
    </w:p>
    <w:p w14:paraId="6258FF52" w14:textId="77777777" w:rsidR="00651E90" w:rsidRDefault="0085078D">
      <w:pPr>
        <w:rPr>
          <w:shd w:val="clear" w:color="auto" w:fill="FF6600"/>
        </w:rPr>
      </w:pPr>
      <w:r>
        <w:rPr>
          <w:shd w:val="clear" w:color="auto" w:fill="FF6600"/>
        </w:rPr>
        <w:t>Part III Analyses of individua</w:t>
      </w:r>
      <w:r>
        <w:rPr>
          <w:shd w:val="clear" w:color="auto" w:fill="FF6600"/>
        </w:rPr>
        <w:t>l Siouan languages (Rood Boyle Johnson Rosen Johnson et al)</w:t>
      </w:r>
    </w:p>
    <w:p w14:paraId="0B47E2BB" w14:textId="77777777" w:rsidR="00651E90" w:rsidRDefault="00651E90"/>
    <w:p w14:paraId="5FD1CFA9" w14:textId="77777777" w:rsidR="00651E90" w:rsidRDefault="0085078D">
      <w:r>
        <w:t>Part III comprises three chapters applying formal linguistic theory to problems in the phonological or syntactic structure of a Siouan language.  David Rood reexamines a longstanding problem, the</w:t>
      </w:r>
      <w:r>
        <w:t xml:space="preserve"> phonological status of voiced stops in Lakhota, and proposes a new analysis drawing on autosegments and feature geometry.....</w:t>
      </w:r>
    </w:p>
    <w:p w14:paraId="0F187B49" w14:textId="77777777" w:rsidR="00651E90" w:rsidRDefault="0085078D">
      <w:pPr>
        <w:tabs>
          <w:tab w:val="left" w:pos="540"/>
        </w:tabs>
      </w:pPr>
      <w:r>
        <w:t>John Boyle analyzes the internally headed relative clause construction in Hidatsa, from both formal syntactic and semantic perspe</w:t>
      </w:r>
      <w:r>
        <w:t>ctives....</w:t>
      </w:r>
    </w:p>
    <w:p w14:paraId="393E60C8" w14:textId="77777777" w:rsidR="00651E90" w:rsidRDefault="00651E90">
      <w:pPr>
        <w:tabs>
          <w:tab w:val="left" w:pos="540"/>
        </w:tabs>
      </w:pPr>
    </w:p>
    <w:p w14:paraId="2913BA84" w14:textId="77777777" w:rsidR="00651E90" w:rsidRDefault="0085078D">
      <w:pPr>
        <w:tabs>
          <w:tab w:val="left" w:pos="540"/>
        </w:tabs>
      </w:pPr>
      <w:r>
        <w:t>This section of the volume concludes with three interrelated chapters, all dealing with Hoca</w:t>
      </w:r>
      <w:ins w:id="10" w:author="Bryan Gordon" w:date="2015-09-19T13:54:00Z">
        <w:r>
          <w:t>̧</w:t>
        </w:r>
      </w:ins>
      <w:r>
        <w:t>k syntax.</w:t>
      </w:r>
    </w:p>
    <w:p w14:paraId="74E715F8" w14:textId="77777777" w:rsidR="00651E90" w:rsidRDefault="00651E90"/>
    <w:p w14:paraId="6042B7E3" w14:textId="77777777" w:rsidR="00651E90" w:rsidRDefault="0085078D">
      <w:pPr>
        <w:shd w:val="clear" w:color="auto" w:fill="FF3333"/>
      </w:pPr>
      <w:r>
        <w:t xml:space="preserve">Part IV </w:t>
      </w:r>
      <w:ins w:id="11" w:author="Bryan Gordon" w:date="2015-09-14T16:26:00Z">
        <w:r>
          <w:t>C</w:t>
        </w:r>
      </w:ins>
      <w:del w:id="12" w:author="Bryan Gordon" w:date="2015-09-14T16:26:00Z">
        <w:r>
          <w:delText>Typological/c</w:delText>
        </w:r>
      </w:del>
      <w:r>
        <w:t>omparative studies (Rudin Gordon Helmbrecht)</w:t>
      </w:r>
      <w:r>
        <w:commentReference w:id="13"/>
      </w:r>
    </w:p>
    <w:p w14:paraId="7A9575C6" w14:textId="77777777" w:rsidR="00651E90" w:rsidRDefault="0085078D">
      <w:pPr>
        <w:tabs>
          <w:tab w:val="left" w:pos="540"/>
        </w:tabs>
      </w:pPr>
      <w:r>
        <w:t>Part IV consists of three chapters which compare some area of grammar across the Siouan family. The specific phenomena studied are quite different -- coordination constructions, information structure as reflected in intonation and word order, and the expre</w:t>
      </w:r>
      <w:r>
        <w:t xml:space="preserve">ssion of possession -- but the approach of all three authors is similar in that they compare the facts of a number of different Siouan languages, from different branches of the Siouan family, within the framework of a broader crosslinguistic typology.  </w:t>
      </w:r>
    </w:p>
    <w:p w14:paraId="52D425DD" w14:textId="77777777" w:rsidR="00651E90" w:rsidRDefault="00651E90">
      <w:pPr>
        <w:rPr>
          <w:ins w:id="14" w:author="Catherine Rudin" w:date="2015-09-19T14:00:00Z"/>
        </w:rPr>
      </w:pPr>
    </w:p>
    <w:p w14:paraId="2FBD6FB8" w14:textId="77777777" w:rsidR="00934DE1" w:rsidRDefault="00934DE1"/>
    <w:p w14:paraId="1173B6EB" w14:textId="77777777" w:rsidR="00651E90" w:rsidRDefault="0085078D">
      <w:r>
        <w:t>I</w:t>
      </w:r>
      <w:r>
        <w:t>ntroduction (I think it will be called the PREFACE in LSP template)</w:t>
      </w:r>
    </w:p>
    <w:p w14:paraId="1F3D1D61" w14:textId="77777777" w:rsidR="00651E90" w:rsidRDefault="0085078D">
      <w:pPr>
        <w:pStyle w:val="NormalWeb"/>
        <w:spacing w:before="280" w:after="160"/>
      </w:pPr>
      <w:r>
        <w:t xml:space="preserve">This volume presents a group of papers representing </w:t>
      </w:r>
      <w:ins w:id="15" w:author="Bryan Gordon" w:date="2015-09-15T11:02:00Z">
        <w:r>
          <w:t xml:space="preserve">a </w:t>
        </w:r>
      </w:ins>
      <w:del w:id="16" w:author="Catherine Rudin" w:date="2015-09-16T20:29:00Z">
        <w:r>
          <w:delText xml:space="preserve">lot of the </w:delText>
        </w:r>
      </w:del>
      <w:r>
        <w:t xml:space="preserve">range of current work on Siouan languages, in memory of our colleague Robert L. Rankin, </w:t>
      </w:r>
      <w:del w:id="17" w:author="Catherine Rudin" w:date="2015-09-16T20:40:00Z">
        <w:r>
          <w:delText xml:space="preserve">who was </w:delText>
        </w:r>
      </w:del>
      <w:r>
        <w:t>a towering figure in Siouan</w:t>
      </w:r>
      <w:r>
        <w:t xml:space="preserve"> linguistics throughout his long career</w:t>
      </w:r>
      <w:ins w:id="18" w:author="Catherine Rudin" w:date="2015-09-16T20:40:00Z">
        <w:r>
          <w:t xml:space="preserve">, </w:t>
        </w:r>
        <w:r>
          <w:rPr>
            <w:rFonts w:ascii="Helvetica" w:hAnsi="Helvetica"/>
            <w:sz w:val="20"/>
            <w:szCs w:val="20"/>
          </w:rPr>
          <w:t>who passed away in February of 2014</w:t>
        </w:r>
      </w:ins>
      <w:r>
        <w:t>. The volume is divided into four broad areas (Historical, Applied, Formal/Analytical, and Typological) introduced in more detail below, in separate introductions to each part of t</w:t>
      </w:r>
      <w:r>
        <w:t xml:space="preserve">he volume. Bob Rankin contributed to all of these areas. </w:t>
      </w:r>
      <w:bookmarkStart w:id="19" w:name="_GoBack"/>
      <w:bookmarkEnd w:id="19"/>
    </w:p>
    <w:p w14:paraId="069CDB13" w14:textId="77777777" w:rsidR="00651E90" w:rsidRDefault="0085078D">
      <w:pPr>
        <w:pStyle w:val="NormalWeb"/>
        <w:spacing w:before="280" w:after="160"/>
        <w:rPr>
          <w:rFonts w:ascii="Helvetica" w:hAnsi="Helvetica"/>
          <w:sz w:val="20"/>
          <w:szCs w:val="20"/>
        </w:rPr>
      </w:pPr>
      <w:ins w:id="20" w:author="Catherine Rudin" w:date="2015-09-16T20:40:00Z">
        <w:r>
          <w:rPr>
            <w:rFonts w:ascii="Helvetica" w:hAnsi="Helvetica"/>
            <w:sz w:val="20"/>
            <w:szCs w:val="20"/>
          </w:rPr>
          <w:t xml:space="preserve">Bob was a major figure in Siouan linguistics, a mentor to nearly all living Siouanists, </w:t>
        </w:r>
      </w:ins>
      <w:ins w:id="21" w:author="Catherine Rudin" w:date="2015-09-16T20:43:00Z">
        <w:r>
          <w:rPr>
            <w:rFonts w:ascii="Helvetica" w:hAnsi="Helvetica"/>
            <w:sz w:val="20"/>
            <w:szCs w:val="20"/>
          </w:rPr>
          <w:t xml:space="preserve">and </w:t>
        </w:r>
      </w:ins>
      <w:ins w:id="22" w:author="Catherine Rudin" w:date="2015-09-16T20:40:00Z">
        <w:r>
          <w:rPr>
            <w:rFonts w:ascii="Helvetica" w:hAnsi="Helvetica"/>
            <w:sz w:val="20"/>
            <w:szCs w:val="20"/>
          </w:rPr>
          <w:t>a mainstay of the annual Siouan and Caddoan Linguistics Conference meetings for decades</w:t>
        </w:r>
      </w:ins>
      <w:ins w:id="23" w:author="Catherine Rudin" w:date="2015-09-16T20:41:00Z">
        <w:r>
          <w:rPr>
            <w:rFonts w:ascii="Helvetica" w:hAnsi="Helvetica"/>
            <w:sz w:val="20"/>
            <w:szCs w:val="20"/>
          </w:rPr>
          <w:t xml:space="preserve">.  </w:t>
        </w:r>
      </w:ins>
      <w:r>
        <w:rPr>
          <w:rFonts w:ascii="Helvetica" w:hAnsi="Helvetica"/>
          <w:sz w:val="20"/>
          <w:szCs w:val="20"/>
        </w:rPr>
        <w:t>Trained in Roman</w:t>
      </w:r>
      <w:r>
        <w:rPr>
          <w:rFonts w:ascii="Helvetica" w:hAnsi="Helvetica"/>
          <w:sz w:val="20"/>
          <w:szCs w:val="20"/>
        </w:rPr>
        <w:t>ce and Indo-European linguistics, with a specialty in Romanian</w:t>
      </w:r>
      <w:ins w:id="24" w:author="Catherine Rudin" w:date="2015-09-18T20:40:00Z">
        <w:r>
          <w:rPr>
            <w:rFonts w:ascii="Helvetica" w:hAnsi="Helvetica"/>
            <w:sz w:val="20"/>
            <w:szCs w:val="20"/>
          </w:rPr>
          <w:t>(Ph.D. University of Chicago 1972)</w:t>
        </w:r>
      </w:ins>
      <w:r>
        <w:rPr>
          <w:rFonts w:ascii="Helvetica" w:hAnsi="Helvetica"/>
          <w:sz w:val="20"/>
          <w:szCs w:val="20"/>
        </w:rPr>
        <w:t xml:space="preserve">, he shifted </w:t>
      </w:r>
      <w:r>
        <w:rPr>
          <w:rFonts w:ascii="Helvetica" w:hAnsi="Helvetica"/>
          <w:sz w:val="20"/>
          <w:szCs w:val="20"/>
        </w:rPr>
        <w:lastRenderedPageBreak/>
        <w:t xml:space="preserve">gears soon after leaving graduate school, </w:t>
      </w:r>
      <w:ins w:id="25" w:author="Catherine Rudin" w:date="2015-09-16T20:46:00Z">
        <w:r>
          <w:rPr>
            <w:rFonts w:ascii="Helvetica" w:hAnsi="Helvetica"/>
            <w:sz w:val="20"/>
            <w:szCs w:val="20"/>
          </w:rPr>
          <w:t xml:space="preserve">and became </w:t>
        </w:r>
      </w:ins>
      <w:r>
        <w:rPr>
          <w:rFonts w:ascii="Helvetica" w:hAnsi="Helvetica"/>
          <w:sz w:val="20"/>
          <w:szCs w:val="20"/>
        </w:rPr>
        <w:t xml:space="preserve">an expert in Siouan languages, especially the Dhegiha branch, with special focus on Kaw. </w:t>
      </w:r>
      <w:ins w:id="26" w:author="Catherine Rudin" w:date="2015-09-16T20:47:00Z">
        <w:r>
          <w:rPr>
            <w:rFonts w:ascii="Helvetica" w:hAnsi="Helvetica"/>
            <w:sz w:val="20"/>
            <w:szCs w:val="20"/>
          </w:rPr>
          <w:t xml:space="preserve"> From</w:t>
        </w:r>
        <w:r>
          <w:rPr>
            <w:rFonts w:ascii="Helvetica" w:hAnsi="Helvetica"/>
            <w:sz w:val="20"/>
            <w:szCs w:val="20"/>
          </w:rPr>
          <w:t xml:space="preserve"> </w:t>
        </w:r>
      </w:ins>
      <w:ins w:id="27" w:author="Catherine Rudin" w:date="2015-09-18T20:42:00Z">
        <w:r>
          <w:rPr>
            <w:rFonts w:ascii="Helvetica" w:hAnsi="Helvetica"/>
            <w:sz w:val="20"/>
            <w:szCs w:val="20"/>
          </w:rPr>
          <w:t>the mid 1970s</w:t>
        </w:r>
      </w:ins>
      <w:ins w:id="28" w:author="Catherine Rudin" w:date="2015-09-16T20:47:00Z">
        <w:r>
          <w:rPr>
            <w:rFonts w:ascii="Helvetica" w:hAnsi="Helvetica"/>
            <w:sz w:val="20"/>
            <w:szCs w:val="20"/>
          </w:rPr>
          <w:t xml:space="preserve"> through the end of his life, he devoted himself to Siouan studies, </w:t>
        </w:r>
      </w:ins>
      <w:ins w:id="29" w:author="Catherine Rudin" w:date="2015-09-16T20:51:00Z">
        <w:r>
          <w:rPr>
            <w:rFonts w:ascii="Helvetica" w:hAnsi="Helvetica"/>
            <w:sz w:val="20"/>
            <w:szCs w:val="20"/>
          </w:rPr>
          <w:t xml:space="preserve">both practical and scholarly. His long association with the Kaw </w:t>
        </w:r>
      </w:ins>
      <w:ins w:id="30" w:author="Catherine Rudin" w:date="2015-09-18T20:43:00Z">
        <w:r>
          <w:rPr>
            <w:rFonts w:ascii="Helvetica" w:hAnsi="Helvetica"/>
            <w:sz w:val="20"/>
            <w:szCs w:val="20"/>
          </w:rPr>
          <w:t>Tribe</w:t>
        </w:r>
      </w:ins>
      <w:ins w:id="31" w:author="Catherine Rudin" w:date="2015-09-16T20:51:00Z">
        <w:r>
          <w:rPr>
            <w:rFonts w:ascii="Helvetica" w:hAnsi="Helvetica"/>
            <w:sz w:val="20"/>
            <w:szCs w:val="20"/>
          </w:rPr>
          <w:t xml:space="preserve"> led to a grammar and dictionary of that language</w:t>
        </w:r>
      </w:ins>
      <w:ins w:id="32" w:author="Catherine Rudin" w:date="2015-09-18T21:13:00Z">
        <w:r>
          <w:rPr>
            <w:rFonts w:ascii="Helvetica" w:hAnsi="Helvetica"/>
            <w:sz w:val="20"/>
            <w:szCs w:val="20"/>
          </w:rPr>
          <w:t xml:space="preserve"> (see Cumberland, this volume)</w:t>
        </w:r>
      </w:ins>
      <w:ins w:id="33" w:author="Catherine Rudin" w:date="2015-09-16T20:51:00Z">
        <w:r>
          <w:rPr>
            <w:rFonts w:ascii="Helvetica" w:hAnsi="Helvetica"/>
            <w:sz w:val="20"/>
            <w:szCs w:val="20"/>
          </w:rPr>
          <w:t xml:space="preserve">, and he also produced </w:t>
        </w:r>
      </w:ins>
      <w:ins w:id="34" w:author="Catherine Rudin" w:date="2015-09-18T20:44:00Z">
        <w:r>
          <w:rPr>
            <w:rFonts w:ascii="Helvetica" w:hAnsi="Helvetica"/>
            <w:sz w:val="20"/>
            <w:szCs w:val="20"/>
          </w:rPr>
          <w:t xml:space="preserve">a grammar of Quapaw, </w:t>
        </w:r>
      </w:ins>
      <w:ins w:id="35" w:author="Catherine Rudin" w:date="2015-09-18T20:45:00Z">
        <w:r>
          <w:rPr>
            <w:rFonts w:ascii="Helvetica" w:hAnsi="Helvetica"/>
            <w:sz w:val="20"/>
            <w:szCs w:val="20"/>
          </w:rPr>
          <w:t xml:space="preserve">briefly </w:t>
        </w:r>
      </w:ins>
      <w:ins w:id="36" w:author="Catherine Rudin" w:date="2015-09-18T20:44:00Z">
        <w:r>
          <w:rPr>
            <w:rFonts w:ascii="Helvetica" w:hAnsi="Helvetica"/>
            <w:sz w:val="20"/>
            <w:szCs w:val="20"/>
          </w:rPr>
          <w:t xml:space="preserve">conducted field work on </w:t>
        </w:r>
      </w:ins>
      <w:ins w:id="37" w:author="Catherine Rudin" w:date="2015-09-18T20:45:00Z">
        <w:r>
          <w:rPr>
            <w:rFonts w:ascii="Helvetica" w:hAnsi="Helvetica"/>
            <w:sz w:val="20"/>
            <w:szCs w:val="20"/>
          </w:rPr>
          <w:t xml:space="preserve">Omaha-Ponca and Osage.  </w:t>
        </w:r>
      </w:ins>
      <w:ins w:id="38" w:author="Catherine Rudin" w:date="2015-09-18T20:55:00Z">
        <w:r>
          <w:rPr>
            <w:rFonts w:ascii="Helvetica" w:hAnsi="Helvetica"/>
            <w:sz w:val="20"/>
            <w:szCs w:val="20"/>
          </w:rPr>
          <w:t>At the University of Kansas he</w:t>
        </w:r>
      </w:ins>
      <w:ins w:id="39" w:author="Catherine Rudin" w:date="2015-09-18T20:45:00Z">
        <w:r>
          <w:rPr>
            <w:rFonts w:ascii="Helvetica" w:hAnsi="Helvetica"/>
            <w:sz w:val="20"/>
            <w:szCs w:val="20"/>
          </w:rPr>
          <w:t xml:space="preserve"> </w:t>
        </w:r>
      </w:ins>
      <w:ins w:id="40" w:author="Catherine Rudin" w:date="2015-09-18T20:47:00Z">
        <w:r>
          <w:rPr>
            <w:rFonts w:ascii="Helvetica" w:hAnsi="Helvetica"/>
            <w:sz w:val="20"/>
            <w:szCs w:val="20"/>
          </w:rPr>
          <w:t xml:space="preserve">directed </w:t>
        </w:r>
      </w:ins>
      <w:ins w:id="41" w:author="Catherine Rudin" w:date="2015-09-18T20:51:00Z">
        <w:r>
          <w:rPr>
            <w:rFonts w:ascii="Helvetica" w:hAnsi="Helvetica"/>
            <w:sz w:val="20"/>
            <w:szCs w:val="20"/>
          </w:rPr>
          <w:t>dissertations</w:t>
        </w:r>
      </w:ins>
      <w:ins w:id="42" w:author="Catherine Rudin" w:date="2015-09-18T20:47:00Z">
        <w:r>
          <w:rPr>
            <w:rFonts w:ascii="Helvetica" w:hAnsi="Helvetica"/>
            <w:sz w:val="20"/>
            <w:szCs w:val="20"/>
          </w:rPr>
          <w:t xml:space="preserve"> on Lakhota</w:t>
        </w:r>
      </w:ins>
      <w:ins w:id="43" w:author="Catherine Rudin" w:date="2015-09-18T20:49:00Z">
        <w:r>
          <w:rPr>
            <w:rFonts w:ascii="Helvetica" w:hAnsi="Helvetica"/>
            <w:sz w:val="20"/>
            <w:szCs w:val="20"/>
          </w:rPr>
          <w:t xml:space="preserve"> \footnote Sara Trechter The Pragmatic Functions of Genered Clitics in Lakhota (1995)</w:t>
        </w:r>
      </w:ins>
      <w:ins w:id="44" w:author="Catherine Rudin" w:date="2015-09-18T20:47:00Z">
        <w:r>
          <w:rPr>
            <w:rFonts w:ascii="Helvetica" w:hAnsi="Helvetica"/>
            <w:sz w:val="20"/>
            <w:szCs w:val="20"/>
          </w:rPr>
          <w:t xml:space="preserve"> and Tutelo</w:t>
        </w:r>
      </w:ins>
      <w:ins w:id="45" w:author="Catherine Rudin" w:date="2015-09-18T20:49:00Z">
        <w:r>
          <w:rPr>
            <w:rFonts w:ascii="Helvetica" w:hAnsi="Helvetica"/>
            <w:sz w:val="20"/>
            <w:szCs w:val="20"/>
          </w:rPr>
          <w:t xml:space="preserve"> \footnote Giulia O</w:t>
        </w:r>
        <w:r>
          <w:rPr>
            <w:rFonts w:ascii="Helvetica" w:hAnsi="Helvetica"/>
            <w:sz w:val="20"/>
            <w:szCs w:val="20"/>
          </w:rPr>
          <w:t>liverio Grammar and Dictionary of Tutelo (1996)</w:t>
        </w:r>
      </w:ins>
      <w:ins w:id="46" w:author="Catherine Rudin" w:date="2015-09-18T20:47:00Z">
        <w:r>
          <w:rPr>
            <w:rFonts w:ascii="Helvetica" w:hAnsi="Helvetica"/>
            <w:sz w:val="20"/>
            <w:szCs w:val="20"/>
          </w:rPr>
          <w:t xml:space="preserve"> </w:t>
        </w:r>
      </w:ins>
      <w:ins w:id="47" w:author="Catherine Rudin" w:date="2015-09-18T20:51:00Z">
        <w:r>
          <w:rPr>
            <w:rFonts w:ascii="Helvetica" w:hAnsi="Helvetica"/>
            <w:sz w:val="20"/>
            <w:szCs w:val="20"/>
          </w:rPr>
          <w:t>as well as several M.A. theses on Siouan languages</w:t>
        </w:r>
      </w:ins>
      <w:ins w:id="48" w:author="Catherine Rudin" w:date="2015-09-18T20:55:00Z">
        <w:r>
          <w:rPr>
            <w:rFonts w:ascii="Helvetica" w:hAnsi="Helvetica"/>
            <w:sz w:val="20"/>
            <w:szCs w:val="20"/>
          </w:rPr>
          <w:t xml:space="preserve">, and taught a wide variety of courses </w:t>
        </w:r>
      </w:ins>
      <w:ins w:id="49" w:author="Catherine Rudin" w:date="2015-09-18T20:57:00Z">
        <w:r>
          <w:rPr>
            <w:rFonts w:ascii="Helvetica" w:hAnsi="Helvetica"/>
            <w:sz w:val="20"/>
            <w:szCs w:val="20"/>
          </w:rPr>
          <w:t xml:space="preserve">including field methods and structure of </w:t>
        </w:r>
      </w:ins>
      <w:ins w:id="50" w:author="Catherine Rudin" w:date="2015-09-18T20:58:00Z">
        <w:r>
          <w:rPr>
            <w:rFonts w:ascii="Helvetica" w:hAnsi="Helvetica"/>
            <w:sz w:val="20"/>
            <w:szCs w:val="20"/>
          </w:rPr>
          <w:t>Lakhota and Kansa as well as more theoretical courses in</w:t>
        </w:r>
      </w:ins>
      <w:ins w:id="51" w:author="Catherine Rudin" w:date="2015-09-18T20:59:00Z">
        <w:r>
          <w:rPr>
            <w:rFonts w:ascii="Helvetica" w:hAnsi="Helvetica"/>
            <w:sz w:val="20"/>
            <w:szCs w:val="20"/>
          </w:rPr>
          <w:t xml:space="preserve"> phonology, syntax, and historical linguistics</w:t>
        </w:r>
      </w:ins>
      <w:ins w:id="52" w:author="Catherine Rudin" w:date="2015-09-18T20:51:00Z">
        <w:r>
          <w:rPr>
            <w:rFonts w:ascii="Helvetica" w:hAnsi="Helvetica"/>
            <w:sz w:val="20"/>
            <w:szCs w:val="20"/>
          </w:rPr>
          <w:t xml:space="preserve">. </w:t>
        </w:r>
      </w:ins>
      <w:ins w:id="53" w:author="Catherine Rudin" w:date="2015-09-18T20:59:00Z">
        <w:r>
          <w:rPr>
            <w:rFonts w:ascii="Helvetica" w:hAnsi="Helvetica"/>
            <w:sz w:val="20"/>
            <w:szCs w:val="20"/>
          </w:rPr>
          <w:t xml:space="preserve">His scholarly publications </w:t>
        </w:r>
      </w:ins>
      <w:ins w:id="54" w:author="Catherine Rudin" w:date="2015-09-18T21:09:00Z">
        <w:r>
          <w:rPr>
            <w:rFonts w:ascii="Helvetica" w:hAnsi="Helvetica"/>
            <w:sz w:val="20"/>
            <w:szCs w:val="20"/>
          </w:rPr>
          <w:t xml:space="preserve">centered primarily around Siouan historical phonology, but </w:t>
        </w:r>
      </w:ins>
      <w:ins w:id="55" w:author="Catherine Rudin" w:date="2015-09-18T20:59:00Z">
        <w:r>
          <w:rPr>
            <w:rFonts w:ascii="Helvetica" w:hAnsi="Helvetica"/>
            <w:sz w:val="20"/>
            <w:szCs w:val="20"/>
          </w:rPr>
          <w:t xml:space="preserve">included works ranging from </w:t>
        </w:r>
      </w:ins>
      <w:ins w:id="56" w:author="Catherine Rudin" w:date="2015-09-18T21:03:00Z">
        <w:r>
          <w:rPr>
            <w:rFonts w:ascii="Helvetica" w:hAnsi="Helvetica"/>
            <w:sz w:val="20"/>
            <w:szCs w:val="20"/>
          </w:rPr>
          <w:t xml:space="preserve">toponym </w:t>
        </w:r>
      </w:ins>
      <w:ins w:id="57" w:author="Catherine Rudin" w:date="2015-09-18T20:59:00Z">
        <w:r>
          <w:rPr>
            <w:rFonts w:ascii="Helvetica" w:hAnsi="Helvetica"/>
            <w:sz w:val="20"/>
            <w:szCs w:val="20"/>
          </w:rPr>
          <w:t>studies</w:t>
        </w:r>
      </w:ins>
      <w:ins w:id="58" w:author="Catherine Rudin" w:date="2015-09-18T21:03:00Z">
        <w:r>
          <w:rPr>
            <w:rFonts w:ascii="Helvetica" w:hAnsi="Helvetica"/>
            <w:sz w:val="20"/>
            <w:szCs w:val="20"/>
          </w:rPr>
          <w:t xml:space="preserve"> to </w:t>
        </w:r>
      </w:ins>
      <w:ins w:id="59" w:author="Catherine Rudin" w:date="2015-09-18T21:08:00Z">
        <w:r>
          <w:rPr>
            <w:rFonts w:ascii="Helvetica" w:hAnsi="Helvetica"/>
            <w:sz w:val="20"/>
            <w:szCs w:val="20"/>
          </w:rPr>
          <w:t>grammaticalization</w:t>
        </w:r>
      </w:ins>
      <w:ins w:id="60" w:author="Catherine Rudin" w:date="2015-09-18T21:09:00Z">
        <w:r>
          <w:rPr>
            <w:rFonts w:ascii="Helvetica" w:hAnsi="Helvetica"/>
            <w:sz w:val="20"/>
            <w:szCs w:val="20"/>
          </w:rPr>
          <w:t xml:space="preserve"> pathways, and often included insights from his broad int</w:t>
        </w:r>
        <w:r>
          <w:rPr>
            <w:rFonts w:ascii="Helvetica" w:hAnsi="Helvetica"/>
            <w:sz w:val="20"/>
            <w:szCs w:val="20"/>
          </w:rPr>
          <w:t xml:space="preserve">erests in </w:t>
        </w:r>
      </w:ins>
      <w:ins w:id="61" w:author="Catherine Rudin" w:date="2015-09-18T21:10:00Z">
        <w:r>
          <w:rPr>
            <w:rFonts w:ascii="Helvetica" w:hAnsi="Helvetica"/>
            <w:sz w:val="20"/>
            <w:szCs w:val="20"/>
          </w:rPr>
          <w:t xml:space="preserve">archeology, linguistic typology, Iroquoian and Muskogean languages, </w:t>
        </w:r>
      </w:ins>
      <w:ins w:id="62" w:author="Catherine Rudin" w:date="2015-09-18T21:02:00Z">
        <w:r>
          <w:rPr>
            <w:rFonts w:ascii="Helvetica" w:hAnsi="Helvetica"/>
            <w:sz w:val="20"/>
            <w:szCs w:val="20"/>
          </w:rPr>
          <w:t>and the history of linguistics.</w:t>
        </w:r>
      </w:ins>
      <w:ins w:id="63" w:author="Catherine Rudin" w:date="2015-09-18T21:14:00Z">
        <w:r>
          <w:rPr>
            <w:rFonts w:ascii="Helvetica" w:hAnsi="Helvetica"/>
            <w:sz w:val="20"/>
            <w:szCs w:val="20"/>
          </w:rPr>
          <w:t xml:space="preserve"> </w:t>
        </w:r>
      </w:ins>
      <w:ins w:id="64" w:author="Catherine Rudin" w:date="2015-09-18T21:20:00Z">
        <w:r>
          <w:rPr>
            <w:rFonts w:ascii="Helvetica" w:hAnsi="Helvetica"/>
            <w:sz w:val="20"/>
            <w:szCs w:val="20"/>
          </w:rPr>
          <w:t>Perhaps Bob’s greatest gift to the field was his encouragement of others.</w:t>
        </w:r>
      </w:ins>
      <w:ins w:id="65" w:author="Catherine Rudin" w:date="2015-09-18T21:14:00Z">
        <w:r>
          <w:rPr>
            <w:rFonts w:ascii="Helvetica" w:hAnsi="Helvetica"/>
            <w:sz w:val="20"/>
            <w:szCs w:val="20"/>
          </w:rPr>
          <w:t xml:space="preserve"> At conferences</w:t>
        </w:r>
      </w:ins>
      <w:ins w:id="66" w:author="Catherine Rudin" w:date="2015-09-18T21:16:00Z">
        <w:r>
          <w:rPr>
            <w:rFonts w:ascii="Helvetica" w:hAnsi="Helvetica"/>
            <w:sz w:val="20"/>
            <w:szCs w:val="20"/>
          </w:rPr>
          <w:t xml:space="preserve"> and on the Siouan List email forum</w:t>
        </w:r>
      </w:ins>
      <w:ins w:id="67" w:author="Catherine Rudin" w:date="2015-09-18T21:14:00Z">
        <w:r>
          <w:rPr>
            <w:rFonts w:ascii="Helvetica" w:hAnsi="Helvetica"/>
            <w:sz w:val="20"/>
            <w:szCs w:val="20"/>
          </w:rPr>
          <w:t xml:space="preserve">, </w:t>
        </w:r>
      </w:ins>
      <w:ins w:id="68" w:author="Catherine Rudin" w:date="2015-09-18T21:21:00Z">
        <w:r>
          <w:rPr>
            <w:rFonts w:ascii="Helvetica" w:hAnsi="Helvetica"/>
            <w:sz w:val="20"/>
            <w:szCs w:val="20"/>
          </w:rPr>
          <w:t>he</w:t>
        </w:r>
      </w:ins>
      <w:ins w:id="69" w:author="Catherine Rudin" w:date="2015-09-18T21:14:00Z">
        <w:r>
          <w:rPr>
            <w:rFonts w:ascii="Helvetica" w:hAnsi="Helvetica"/>
            <w:sz w:val="20"/>
            <w:szCs w:val="20"/>
          </w:rPr>
          <w:t xml:space="preserve"> was unfailingly</w:t>
        </w:r>
      </w:ins>
      <w:ins w:id="70" w:author="Catherine Rudin" w:date="2015-09-18T21:16:00Z">
        <w:r>
          <w:rPr>
            <w:rFonts w:ascii="Helvetica" w:hAnsi="Helvetica"/>
            <w:sz w:val="20"/>
            <w:szCs w:val="20"/>
          </w:rPr>
          <w:t xml:space="preserve"> pa</w:t>
        </w:r>
        <w:r>
          <w:rPr>
            <w:rFonts w:ascii="Helvetica" w:hAnsi="Helvetica"/>
            <w:sz w:val="20"/>
            <w:szCs w:val="20"/>
          </w:rPr>
          <w:t>tient and</w:t>
        </w:r>
      </w:ins>
      <w:ins w:id="71" w:author="Catherine Rudin" w:date="2015-09-18T21:14:00Z">
        <w:r>
          <w:rPr>
            <w:rFonts w:ascii="Helvetica" w:hAnsi="Helvetica"/>
            <w:sz w:val="20"/>
            <w:szCs w:val="20"/>
          </w:rPr>
          <w:t xml:space="preserve"> encouraging, answering all questions seriously, explaining linguistic terms to non-linguist participants and basic facts of Siouan languages to general linguists with equal </w:t>
        </w:r>
      </w:ins>
      <w:ins w:id="72" w:author="Catherine Rudin" w:date="2015-09-18T21:20:00Z">
        <w:r>
          <w:rPr>
            <w:rFonts w:ascii="Helvetica" w:hAnsi="Helvetica"/>
            <w:sz w:val="20"/>
            <w:szCs w:val="20"/>
          </w:rPr>
          <w:t xml:space="preserve">enthusiasm and </w:t>
        </w:r>
      </w:ins>
      <w:ins w:id="73" w:author="Catherine Rudin" w:date="2015-09-18T21:14:00Z">
        <w:r>
          <w:rPr>
            <w:rFonts w:ascii="Helvetica" w:hAnsi="Helvetica"/>
            <w:sz w:val="20"/>
            <w:szCs w:val="20"/>
          </w:rPr>
          <w:t xml:space="preserve">lack of </w:t>
        </w:r>
        <w:commentRangeStart w:id="74"/>
        <w:r>
          <w:rPr>
            <w:rFonts w:ascii="Helvetica" w:hAnsi="Helvetica"/>
            <w:sz w:val="20"/>
            <w:szCs w:val="20"/>
          </w:rPr>
          <w:t>condescension</w:t>
        </w:r>
      </w:ins>
      <w:commentRangeEnd w:id="74"/>
      <w:r>
        <w:rPr>
          <w:rFonts w:ascii="Helvetica" w:hAnsi="Helvetica"/>
          <w:sz w:val="20"/>
          <w:szCs w:val="20"/>
        </w:rPr>
        <w:commentReference w:id="74"/>
      </w:r>
      <w:ins w:id="75" w:author="Catherine Rudin" w:date="2015-09-18T21:14:00Z">
        <w:r>
          <w:rPr>
            <w:rFonts w:ascii="Helvetica" w:hAnsi="Helvetica"/>
            <w:sz w:val="20"/>
            <w:szCs w:val="20"/>
          </w:rPr>
          <w:t>.</w:t>
        </w:r>
      </w:ins>
    </w:p>
    <w:p w14:paraId="4A8D0A4B" w14:textId="77777777" w:rsidR="00651E90" w:rsidRDefault="0085078D">
      <w:ins w:id="76" w:author="Catherine Rudin" w:date="2015-09-16T20:44:00Z">
        <w:r>
          <w:t xml:space="preserve">Following his untimely death, a  special session </w:t>
        </w:r>
      </w:ins>
      <w:ins w:id="77" w:author="Catherine Rudin" w:date="2015-09-16T20:45:00Z">
        <w:r>
          <w:t xml:space="preserve">was organized at </w:t>
        </w:r>
      </w:ins>
      <w:ins w:id="78" w:author="Catherine Rudin" w:date="2015-09-16T20:44:00Z">
        <w:r>
          <w:t>the 2014 Siouan and Caddoan L</w:t>
        </w:r>
      </w:ins>
      <w:ins w:id="79" w:author="Catherine Rudin" w:date="2015-09-16T20:45:00Z">
        <w:r>
          <w:t>inguistics</w:t>
        </w:r>
      </w:ins>
      <w:ins w:id="80" w:author="Catherine Rudin" w:date="2015-09-16T20:44:00Z">
        <w:r>
          <w:t xml:space="preserve"> Conference</w:t>
        </w:r>
      </w:ins>
      <w:ins w:id="81" w:author="Catherine Rudin" w:date="2015-09-16T20:45:00Z">
        <w:r>
          <w:t xml:space="preserve"> to organize several projects in Bob</w:t>
        </w:r>
      </w:ins>
      <w:ins w:id="82" w:author="Catherine Rudin" w:date="2015-09-16T20:46:00Z">
        <w:r>
          <w:t xml:space="preserve">’s honor:  </w:t>
        </w:r>
      </w:ins>
      <w:ins w:id="83" w:author="Catherine Rudin" w:date="2015-09-16T21:10:00Z">
        <w:r>
          <w:t>The first of these was</w:t>
        </w:r>
      </w:ins>
      <w:ins w:id="84" w:author="Catherine Rudin" w:date="2015-09-16T20:54:00Z">
        <w:r>
          <w:t xml:space="preserve"> publication of the Comparative Siouan Dictionary</w:t>
        </w:r>
      </w:ins>
      <w:ins w:id="85" w:author="Catherine Rudin" w:date="2015-09-16T21:10:00Z">
        <w:r>
          <w:t>, an immense project c</w:t>
        </w:r>
        <w:r>
          <w:t xml:space="preserve">omparing cognates across all the Siouan languages, undertaken by Rankin and a group of colleagues in the 1980s. It had been circulated in various manuscript forms but never published. Thanks to David Rood (another founding member of the CSD project), with </w:t>
        </w:r>
        <w:r>
          <w:t>help from Iren Hartmann, the CSD is now available online</w:t>
        </w:r>
      </w:ins>
      <w:ins w:id="86" w:author="Catherine Rudin" w:date="2015-09-16T20:54:00Z">
        <w:r>
          <w:t xml:space="preserve"> (Carter et al 2015)</w:t>
        </w:r>
      </w:ins>
      <w:ins w:id="87" w:author="Catherine Rudin" w:date="2015-09-16T20:55:00Z">
        <w:r>
          <w:t>.  The second project</w:t>
        </w:r>
      </w:ins>
      <w:ins w:id="88" w:author="Catherine Rudin" w:date="2015-09-16T21:11:00Z">
        <w:r>
          <w:t xml:space="preserve"> was</w:t>
        </w:r>
      </w:ins>
      <w:ins w:id="89" w:author="Catherine Rudin" w:date="2015-09-16T20:55:00Z">
        <w:r>
          <w:t xml:space="preserve"> a volume of Bob</w:t>
        </w:r>
      </w:ins>
      <w:ins w:id="90" w:author="Catherine Rudin" w:date="2015-09-16T20:56:00Z">
        <w:r>
          <w:t xml:space="preserve">’s conference papers and other </w:t>
        </w:r>
      </w:ins>
      <w:ins w:id="91" w:author="Catherine Rudin" w:date="2015-09-16T21:13:00Z">
        <w:r>
          <w:t xml:space="preserve">previously </w:t>
        </w:r>
      </w:ins>
      <w:ins w:id="92" w:author="Catherine Rudin" w:date="2015-09-16T20:56:00Z">
        <w:r>
          <w:t>unpublished or semi-published work</w:t>
        </w:r>
      </w:ins>
      <w:ins w:id="93" w:author="Catherine Rudin" w:date="2015-09-16T21:12:00Z">
        <w:r>
          <w:t>, to be collected and edited by a group also headed by David Ro</w:t>
        </w:r>
        <w:r>
          <w:t xml:space="preserve">od; that volume is expected to appear in the next year or so. </w:t>
        </w:r>
      </w:ins>
      <w:ins w:id="94" w:author="Catherine Rudin" w:date="2015-09-16T20:56:00Z">
        <w:r>
          <w:t xml:space="preserve"> The third</w:t>
        </w:r>
      </w:ins>
      <w:ins w:id="95" w:author="Catherine Rudin" w:date="2015-09-16T21:13:00Z">
        <w:r>
          <w:t xml:space="preserve"> project was</w:t>
        </w:r>
      </w:ins>
      <w:ins w:id="96" w:author="Catherine Rudin" w:date="2015-09-16T20:56:00Z">
        <w:r>
          <w:t xml:space="preserve"> </w:t>
        </w:r>
      </w:ins>
      <w:ins w:id="97" w:author="Catherine Rudin" w:date="2015-09-16T20:57:00Z">
        <w:r>
          <w:t>a volume of Siouan linguistic work in Bob’s memory</w:t>
        </w:r>
      </w:ins>
      <w:ins w:id="98" w:author="Catherine Rudin" w:date="2015-09-16T21:18:00Z">
        <w:r>
          <w:t xml:space="preserve"> -- the present volume</w:t>
        </w:r>
      </w:ins>
      <w:ins w:id="99" w:author="Catherine Rudin" w:date="2015-09-16T20:57:00Z">
        <w:r>
          <w:t xml:space="preserve">. </w:t>
        </w:r>
      </w:ins>
      <w:ins w:id="100" w:author="Catherine Rudin" w:date="2015-09-16T20:59:00Z">
        <w:r>
          <w:t xml:space="preserve"> </w:t>
        </w:r>
      </w:ins>
    </w:p>
    <w:p w14:paraId="1FD0C766" w14:textId="77777777" w:rsidR="00651E90" w:rsidRDefault="0085078D">
      <w:r>
        <w:t>Beyond honoring a beloved colleague, our aim in this volume is to bring  a variety of issues in</w:t>
      </w:r>
      <w:r>
        <w:t xml:space="preserve"> Siouan linguistics to the attention of the linguistic community.  The Siouan language family is a large and </w:t>
      </w:r>
      <w:commentRangeStart w:id="101"/>
      <w:r>
        <w:t>important</w:t>
      </w:r>
      <w:commentRangeEnd w:id="101"/>
      <w:r>
        <w:commentReference w:id="101"/>
      </w:r>
      <w:r>
        <w:t xml:space="preserve"> one, with branches geographically distributed over a broad swath of the North American plains and parts of the Southeastern United Sta</w:t>
      </w:r>
      <w:r>
        <w:t xml:space="preserve">tes. Siouan languages are, or were historically, spoken by the members of </w:t>
      </w:r>
      <w:ins w:id="102" w:author="Bryan Gordon" w:date="2015-09-15T11:09:00Z">
        <w:r>
          <w:t xml:space="preserve">at least 25 </w:t>
        </w:r>
      </w:ins>
      <w:ins w:id="103" w:author="Bryan Gordon" w:date="2015-09-15T11:10:00Z">
        <w:r>
          <w:t>ethnic/political groups.</w:t>
        </w:r>
      </w:ins>
      <w:r>
        <w:t xml:space="preserve"> </w:t>
      </w:r>
      <w:ins w:id="104" w:author="Catherine Rudin" w:date="2015-09-16T21:15:00Z">
        <w:r>
          <w:t xml:space="preserve">One Siouan language, </w:t>
        </w:r>
      </w:ins>
      <w:r>
        <w:t xml:space="preserve">Lakota, is among the handful of indigenous North American languages with younger speakers today. </w:t>
      </w:r>
      <w:ins w:id="105" w:author="Catherine Rudin" w:date="2015-09-16T21:20:00Z">
        <w:r>
          <w:t xml:space="preserve"> Siouan languages have occa</w:t>
        </w:r>
        <w:r>
          <w:t>sionally risen to prominence in general linguistics, for instance in the study of reduplication (Shaw) ... others</w:t>
        </w:r>
      </w:ins>
      <w:ins w:id="106" w:author="Catherine Rudin" w:date="2015-09-16T21:23:00Z">
        <w:r>
          <w:t xml:space="preserve"> </w:t>
        </w:r>
      </w:ins>
      <w:ins w:id="107" w:author="Catherine Rudin" w:date="2015-09-16T21:20:00Z">
        <w:r>
          <w:t>?</w:t>
        </w:r>
      </w:ins>
      <w:ins w:id="108" w:author="Catherine Rudin" w:date="2015-09-16T21:23:00Z">
        <w:r>
          <w:t xml:space="preserve"> </w:t>
        </w:r>
      </w:ins>
      <w:r>
        <w:t xml:space="preserve">Nonetheless, the SIouan family has been underrepresented in the descriptive and typological literature, and most of the languages in the </w:t>
      </w:r>
      <w:r>
        <w:t>family are severely understudied. The majority of work on Siouan languages is unpublished, existing only in the form of conference papers or manuscripts.</w:t>
      </w:r>
      <w:ins w:id="109" w:author="Catherine Rudin" w:date="2015-09-16T21:23:00Z">
        <w:r>
          <w:t xml:space="preserve"> </w:t>
        </w:r>
      </w:ins>
      <w:r>
        <w:t>\footnote{Many of these unpublished works are collected in the electronic Siouan Archive, maintained b</w:t>
      </w:r>
      <w:r>
        <w:t xml:space="preserve">y John Boyle at the University of California at Riverside.}  This volume is a step toward making information on Siouan languages more broadly available and encouraging deeper investigation of the myriad issues they raise. </w:t>
      </w:r>
    </w:p>
    <w:p w14:paraId="277E59F7" w14:textId="77777777" w:rsidR="00651E90" w:rsidRDefault="00651E90"/>
    <w:p w14:paraId="354E1E44" w14:textId="77777777" w:rsidR="00651E90" w:rsidRDefault="0085078D">
      <w:ins w:id="110" w:author="Bryan Gordon" w:date="2015-09-14T16:01:00Z">
        <w:r>
          <w:t>TYPOLOGICAL POSITION – what kind</w:t>
        </w:r>
      </w:ins>
      <w:ins w:id="111" w:author="Bryan Gordon" w:date="2015-09-14T16:02:00Z">
        <w:r>
          <w:t xml:space="preserve">s of languages do Siouan languages tend to </w:t>
        </w:r>
        <w:commentRangeStart w:id="112"/>
        <w:r>
          <w:t>be</w:t>
        </w:r>
      </w:ins>
      <w:commentRangeEnd w:id="112"/>
      <w:r>
        <w:commentReference w:id="112"/>
      </w:r>
      <w:ins w:id="113" w:author="Bryan Gordon" w:date="2015-09-14T16:02:00Z">
        <w:r>
          <w:t>?</w:t>
        </w:r>
      </w:ins>
    </w:p>
    <w:p w14:paraId="10EBDFC3" w14:textId="77777777" w:rsidR="00651E90" w:rsidRDefault="0085078D">
      <w:r>
        <w:t xml:space="preserve">Some Siouan languages reflect longtime cultural presence on the Plains, while others are located as far east as the Atlantic Coast, and many more show cultural aspects of both regions. Dhegiha-speaking </w:t>
      </w:r>
      <w:r>
        <w:lastRenderedPageBreak/>
        <w:t>peop</w:t>
      </w:r>
      <w:r>
        <w:t>les (Quapaw, Osage, Kaw, Omaha and Ponca, and likely Michigamea as well (KASAK AND KOONTZ-- CITES?) likely inhabited the metropolis at Cahokia, perhaps at a time before any of the descendant groups had broken off, and have many Eastern Woodlands-style feat</w:t>
      </w:r>
      <w:r>
        <w:t>ures of traditional governance and religion, in sharp contrast with the more Plains-typical cultural features of close Lakhota and Dakota neighbors and relatives.</w:t>
      </w:r>
    </w:p>
    <w:p w14:paraId="43F3F323" w14:textId="77777777" w:rsidR="00651E90" w:rsidRDefault="0085078D">
      <w:r>
        <w:t xml:space="preserve">The Siouan languages pose a  challenge to a number of generalizations in linguistic typology </w:t>
      </w:r>
      <w:r>
        <w:t>and theoretical syntax, several of which are the subject of chapters in parts 3 and 4 of this volume; those in part 3 use the tools of formal linguistics to address issues in the phonology or syntax of individual Siouan languages, while those in part 4 tak</w:t>
      </w:r>
      <w:r>
        <w:t xml:space="preserve">e a broader typological view and consider data from across the Siouan family.   </w:t>
      </w:r>
    </w:p>
    <w:p w14:paraId="00C36182" w14:textId="77777777" w:rsidR="00651E90" w:rsidRDefault="00651E90"/>
    <w:p w14:paraId="628058E5" w14:textId="77777777" w:rsidR="00651E90" w:rsidRDefault="0085078D">
      <w:r>
        <w:t>From the perspective of linguistic typology, Siouan languages have many notable features. Many of these features stand to challenge strong theoretical claims and complicate t</w:t>
      </w:r>
      <w:r>
        <w:t>ypological generalizations, but few of them have figured prominently in relevant literature.  The chapters in parts III and IV of this volume deal in detail with specific issues in this area. Here we briefly sketch a few of the most characteristic features</w:t>
      </w:r>
      <w:r>
        <w:t xml:space="preserve"> of the Siouan family.</w:t>
      </w:r>
    </w:p>
    <w:p w14:paraId="70DF2A86" w14:textId="77777777" w:rsidR="00651E90" w:rsidRDefault="0085078D">
      <w:r>
        <w:t xml:space="preserve">All Siouan languages possess a rich variety of applicative affixes, confirming Polinsky’s (2013) observation that applicatives are common in North America and adding another language family to </w:t>
      </w:r>
      <w:ins w:id="114" w:author="Catherine Rudin" w:date="2015-09-16T21:24:00Z">
        <w:r>
          <w:t>her list of applicative-rich families in</w:t>
        </w:r>
        <w:r>
          <w:t xml:space="preserve"> the area.</w:t>
        </w:r>
      </w:ins>
      <w:ins w:id="115" w:author="Catherine Rudin" w:date="2015-09-16T21:25:00Z">
        <w:r>
          <w:t xml:space="preserve"> </w:t>
        </w:r>
      </w:ins>
      <w:ins w:id="116" w:author="Catherine Rudin" w:date="2015-09-16T21:28:00Z">
        <w:r>
          <w:t xml:space="preserve">Most of the applicatives in Siouan languages are located in </w:t>
        </w:r>
      </w:ins>
      <w:ins w:id="117" w:author="Catherine Rudin" w:date="2015-09-16T21:29:00Z">
        <w:r>
          <w:t>two “instrumental” templatic slots in the verb ...</w:t>
        </w:r>
      </w:ins>
      <w:r>
        <w:commentReference w:id="118"/>
      </w:r>
      <w:r>
        <w:commentReference w:id="119"/>
      </w:r>
    </w:p>
    <w:p w14:paraId="3C6F3A1C" w14:textId="77777777" w:rsidR="00651E90" w:rsidRDefault="0085078D">
      <w:r>
        <w:t>All Siouan languages have head-internal relative clauses. A series of strong claims motivated by Antisymmetry\footnote{Syntactic</w:t>
      </w:r>
      <w:r>
        <w:t>ians who work with Siouan languages have by consensus rejected antisymmetric representations (KAYNE CITE) and insisted that all but the supraclausal projections (and even some of these) are head-final in all Siouan languages.} theory regarding the typologi</w:t>
      </w:r>
      <w:r>
        <w:t>cal implications of head-internal relative clauses (cf. Cole, 1987; Murasugi, 2000), including purported distinctions between “Japanese-type” and “Lakhota-type” constructions (cf. Watanabe, 2004; Williamson, 1987; Bonneau, 1992), propelled at least one Sio</w:t>
      </w:r>
      <w:r>
        <w:t>uan language into the debates of theoretical syntax. It has been pointed out that head-internal relative clauses of the kind found in Lakota (most if not all Siouan languages fall into this category) lack the island restrictions found in other languages. O</w:t>
      </w:r>
      <w:r>
        <w:t xml:space="preserve">n the other hand, it has been argued that such languages also must have head-external relative clauses, </w:t>
      </w:r>
      <w:del w:id="120" w:author="Catherine Rudin" w:date="2015-09-16T20:24:00Z">
        <w:r>
          <w:delText xml:space="preserve">neither of </w:delText>
        </w:r>
      </w:del>
      <w:r>
        <w:t xml:space="preserve">which is </w:t>
      </w:r>
      <w:ins w:id="121" w:author="Catherine Rudin" w:date="2015-09-16T20:24:00Z">
        <w:r>
          <w:t xml:space="preserve">not </w:t>
        </w:r>
      </w:ins>
      <w:r>
        <w:t>true in Siouan languages</w:t>
      </w:r>
      <w:r>
        <w:commentReference w:id="122"/>
      </w:r>
      <w:r>
        <w:t>.</w:t>
      </w:r>
    </w:p>
    <w:p w14:paraId="12151F83" w14:textId="77777777" w:rsidR="00651E90" w:rsidRDefault="0085078D">
      <w:r>
        <w:t>All Siouan languages have verbal affixes which index subject possession of or relationship with the</w:t>
      </w:r>
      <w:r>
        <w:t xml:space="preserve"> object. They vary </w:t>
      </w:r>
      <w:ins w:id="123" w:author="Bryan Gordon" w:date="2015-09-15T11:41:00Z">
        <w:r>
          <w:t xml:space="preserve">with respect to contexts of obligatoriness of </w:t>
        </w:r>
      </w:ins>
      <w:r>
        <w:t xml:space="preserve">these affixes. </w:t>
      </w:r>
    </w:p>
    <w:p w14:paraId="4F66A82D" w14:textId="77777777" w:rsidR="00651E90" w:rsidRDefault="0085078D">
      <w:r>
        <w:t>Many Siouan languages have a modal CCV morpheme shape. This does not necessarily imply a preference for CCV phonetic realizations, but may indicate such a preference in the di</w:t>
      </w:r>
      <w:r>
        <w:t>stant past. Another unusual prosodic feature is the preference for second-syllable stress in most Siouan languages. Hocąk may be the only attested language with default third-syllable stress in the world.</w:t>
      </w:r>
    </w:p>
    <w:p w14:paraId="304E9A0B" w14:textId="77777777" w:rsidR="00651E90" w:rsidRDefault="0085078D">
      <w:r>
        <w:t>Most Siouan languages have ejective stops. The Dheg</w:t>
      </w:r>
      <w:r>
        <w:t>iha branch is notable for a four-way glottal-state distinction in its stop series (voiced</w:t>
      </w:r>
      <w:ins w:id="124" w:author="Bryan Gordon" w:date="2015-09-14T15:58:00Z">
        <w:r>
          <w:t>/lenis</w:t>
        </w:r>
      </w:ins>
      <w:r>
        <w:t>, tense</w:t>
      </w:r>
      <w:ins w:id="125" w:author="Bryan Gordon" w:date="2015-09-14T15:58:00Z">
        <w:r>
          <w:t>/pre-aspirated</w:t>
        </w:r>
      </w:ins>
      <w:r>
        <w:t>, ejective and aspirated). Outside of the Dhegiha branch are many Siouan languages which have the unusual feature of a phonemic voicing dist</w:t>
      </w:r>
      <w:r>
        <w:t>inction in fricatives but not in stops.</w:t>
      </w:r>
    </w:p>
    <w:p w14:paraId="52786DB7" w14:textId="77777777" w:rsidR="00651E90" w:rsidRDefault="0085078D">
      <w:ins w:id="126" w:author="Bryan Gordon" w:date="2015-09-14T16:00:00Z">
        <w:r>
          <w:lastRenderedPageBreak/>
          <w:t xml:space="preserve">Verbs play many typologically unusual, prominent roles in </w:t>
        </w:r>
      </w:ins>
      <w:r>
        <w:t>Siouan languages. Diachronically, many grammatical items which rarely grammaticalize from verbs in other languages tend to grammaticalize from verbs in Siouan</w:t>
      </w:r>
      <w:r>
        <w:t xml:space="preserve"> languages. In some Siouan languages, the source verbs and target grammatical items continue to exist in parallel with substantial semantic overlap. The Omaha positional article </w:t>
      </w:r>
      <w:r>
        <w:rPr>
          <w:i/>
          <w:iCs/>
        </w:rPr>
        <w:t>tʰoⁿ “obviative animate specific standing”</w:t>
      </w:r>
      <w:r>
        <w:t xml:space="preserve">, for instance, is homophonous with </w:t>
      </w:r>
      <w:r>
        <w:t xml:space="preserve">the root of </w:t>
      </w:r>
      <w:r>
        <w:rPr>
          <w:i/>
          <w:iCs/>
        </w:rPr>
        <w:t>átʰoⁿ “stand on”</w:t>
      </w:r>
      <w:r>
        <w:t xml:space="preserve">.  </w:t>
      </w:r>
    </w:p>
    <w:p w14:paraId="7115D786" w14:textId="77777777" w:rsidR="00651E90" w:rsidRDefault="0085078D">
      <w:r>
        <w:t>[could refer here to Bob’s papers on the verb&gt;aux&gt;article cycle]</w:t>
      </w:r>
    </w:p>
    <w:p w14:paraId="6DFA2BE9" w14:textId="77777777" w:rsidR="00651E90" w:rsidRDefault="0085078D">
      <w:r>
        <w:t xml:space="preserve">This diachronic tendency is mirrored by a synchronic flexibility. Siouan languages tend to verb freely – to use nearly any open-class stem as a verb. Thus Omaha and Ponca </w:t>
      </w:r>
      <w:r>
        <w:rPr>
          <w:i/>
          <w:iCs/>
        </w:rPr>
        <w:t xml:space="preserve">níkshiⁿga </w:t>
      </w:r>
      <w:r>
        <w:t xml:space="preserve">means either </w:t>
      </w:r>
      <w:r>
        <w:rPr>
          <w:i/>
          <w:iCs/>
        </w:rPr>
        <w:t xml:space="preserve">“a person” </w:t>
      </w:r>
      <w:r>
        <w:t xml:space="preserve">or </w:t>
      </w:r>
      <w:r>
        <w:rPr>
          <w:i/>
          <w:iCs/>
        </w:rPr>
        <w:t>“s/he is a person”</w:t>
      </w:r>
      <w:r>
        <w:t xml:space="preserve">. </w:t>
      </w:r>
    </w:p>
    <w:p w14:paraId="317369C7" w14:textId="77777777" w:rsidR="00651E90" w:rsidRDefault="0085078D">
      <w:r>
        <w:t>Dhegiha languages, of which</w:t>
      </w:r>
      <w:r>
        <w:t xml:space="preserve"> Omaha is one, are also notable in having as many as eleven articles indexing features such as animacy, proximacy/obviation (or case), posture/position, number, visibility, motion and dispersion. (Meanwhile other Siouan languages have no fully grammaticali</w:t>
      </w:r>
      <w:r>
        <w:t>zed articles at all.) These same articles (which have many features in common with positional classifiers; see Gordon, CITE) are homophonous with postverbal and postclausal functional items like subordinating conjunctions and aspect and evidentiality marke</w:t>
      </w:r>
      <w:r>
        <w:t xml:space="preserve">rs, and have considerable semantic overlap with them too, a fact which comprises yet another area of blurriness between nominal and verbal syntax: In Ponca, </w:t>
      </w:r>
      <w:r>
        <w:rPr>
          <w:i/>
          <w:iCs/>
        </w:rPr>
        <w:t xml:space="preserve">Níkshiⁿga-ama </w:t>
      </w:r>
      <w:r>
        <w:t xml:space="preserve">may mean </w:t>
      </w:r>
      <w:r>
        <w:rPr>
          <w:i/>
          <w:iCs/>
        </w:rPr>
        <w:t>“the [proximate animate plural specific] people”</w:t>
      </w:r>
      <w:r>
        <w:t xml:space="preserve">, but also may mean either </w:t>
      </w:r>
      <w:r>
        <w:rPr>
          <w:i/>
          <w:iCs/>
        </w:rPr>
        <w:t>“</w:t>
      </w:r>
      <w:r>
        <w:rPr>
          <w:i/>
          <w:iCs/>
        </w:rPr>
        <w:t xml:space="preserve">they are people” </w:t>
      </w:r>
      <w:r>
        <w:t xml:space="preserve">or </w:t>
      </w:r>
      <w:r>
        <w:rPr>
          <w:i/>
          <w:iCs/>
        </w:rPr>
        <w:t>“I am told s/he was a person”</w:t>
      </w:r>
      <w:r>
        <w:t xml:space="preserve">. Plurality is a part of the semantics of </w:t>
      </w:r>
      <w:r>
        <w:rPr>
          <w:i/>
          <w:iCs/>
        </w:rPr>
        <w:t xml:space="preserve">-ama </w:t>
      </w:r>
      <w:r>
        <w:t>in both the nominal and the first clausal interpretation. To make matters more interesting, these kinds of ambiguity are sometimes not easily resolved by contex</w:t>
      </w:r>
      <w:r>
        <w:t>t alone, and may in fact be an ordinary part of the language for fluent speakers, or at very least a possible language game.</w:t>
      </w:r>
    </w:p>
    <w:p w14:paraId="33ADD2EE" w14:textId="77777777" w:rsidR="00651E90" w:rsidRDefault="0085078D">
      <w:r>
        <w:t xml:space="preserve">These “verb-heavy” flexibilities have resulted in some discussion on the status and quality of the noun/verb distinction in Siouan </w:t>
      </w:r>
      <w:r>
        <w:t>languages (CITES).</w:t>
      </w:r>
    </w:p>
    <w:p w14:paraId="2E81D3EC" w14:textId="77777777" w:rsidR="00651E90" w:rsidRDefault="0085078D">
      <w:ins w:id="127" w:author="Catherine Rudin" w:date="2015-09-19T12:38:00Z">
        <w:r>
          <w:t xml:space="preserve">Nominal arguments in general are not required in Siouan languages, thematic relations being signaled by </w:t>
        </w:r>
      </w:ins>
      <w:ins w:id="128" w:author="Catherine Rudin" w:date="2015-09-19T12:40:00Z">
        <w:r>
          <w:t xml:space="preserve">pronominal or agreement markers within the verb. </w:t>
        </w:r>
      </w:ins>
      <w:ins w:id="129" w:author="Catherine Rudin" w:date="2015-09-19T12:38:00Z">
        <w:r>
          <w:t xml:space="preserve">... </w:t>
        </w:r>
      </w:ins>
      <w:ins w:id="130" w:author="Catherine Rudin" w:date="2015-09-19T12:41:00Z">
        <w:r>
          <w:t xml:space="preserve">. relevant to debates about </w:t>
        </w:r>
      </w:ins>
      <w:ins w:id="131" w:author="Catherine Rudin" w:date="2015-09-19T12:42:00Z">
        <w:r>
          <w:t>the existence of “</w:t>
        </w:r>
      </w:ins>
      <w:ins w:id="132" w:author="Catherine Rudin" w:date="2015-09-19T12:41:00Z">
        <w:r>
          <w:t>pronominal argument</w:t>
        </w:r>
      </w:ins>
      <w:ins w:id="133" w:author="Catherine Rudin" w:date="2015-09-19T12:42:00Z">
        <w:r>
          <w:t>” languages</w:t>
        </w:r>
      </w:ins>
      <w:ins w:id="134" w:author="Catherine Rudin" w:date="2015-09-19T12:41:00Z">
        <w:r>
          <w:t xml:space="preserve"> (Je</w:t>
        </w:r>
        <w:r>
          <w:t xml:space="preserve">linek) </w:t>
        </w:r>
      </w:ins>
      <w:ins w:id="135" w:author="Catherine Rudin" w:date="2015-09-19T12:42:00Z">
        <w:r>
          <w:t>and to the related issues of whether</w:t>
        </w:r>
      </w:ins>
      <w:ins w:id="136" w:author="Catherine Rudin" w:date="2015-09-19T12:44:00Z">
        <w:r>
          <w:t xml:space="preserve"> there are languages with</w:t>
        </w:r>
      </w:ins>
      <w:ins w:id="137" w:author="Catherine Rudin" w:date="2015-09-19T12:42:00Z">
        <w:r>
          <w:t xml:space="preserve"> truly nonconfigurational </w:t>
        </w:r>
      </w:ins>
      <w:ins w:id="138" w:author="Catherine Rudin" w:date="2015-09-19T12:43:00Z">
        <w:r>
          <w:t>or flat structure.  The preponderance of evidence in Siouan is for the existence of</w:t>
        </w:r>
      </w:ins>
      <w:ins w:id="139" w:author="Catherine Rudin" w:date="2015-09-19T12:44:00Z">
        <w:r>
          <w:t xml:space="preserve">  hierarchical structure, specifically including a VP </w:t>
        </w:r>
      </w:ins>
      <w:ins w:id="140" w:author="Catherine Rudin" w:date="2015-09-19T12:45:00Z">
        <w:r>
          <w:t>(for instance, West disse</w:t>
        </w:r>
        <w:r>
          <w:t>rtation, WI papers this volume).</w:t>
        </w:r>
      </w:ins>
    </w:p>
    <w:p w14:paraId="45ABC7F2" w14:textId="77777777" w:rsidR="00651E90" w:rsidRDefault="00651E90"/>
    <w:p w14:paraId="6A226621" w14:textId="77777777" w:rsidR="00651E90" w:rsidRDefault="0085078D">
      <w:r>
        <w:t xml:space="preserve">Although Siouan languages have many remarkable features in common, they vary on many others. All Siouan languages allow zero reference (referring to nominal arguments and other referents without using a nominal form), but </w:t>
      </w:r>
      <w:r>
        <w:t xml:space="preserve">only some Siouan languages have noun incorporation. Some Siouan languages have stress-accent systems, and others have pitch-accent systems. </w:t>
      </w:r>
    </w:p>
    <w:p w14:paraId="44B4EA50" w14:textId="77777777" w:rsidR="00651E90" w:rsidRDefault="00651E90"/>
    <w:p w14:paraId="6B8DCF3C" w14:textId="77777777" w:rsidR="00651E90" w:rsidRDefault="00651E90"/>
    <w:p w14:paraId="3A541846" w14:textId="77777777" w:rsidR="00651E90" w:rsidRDefault="00651E90">
      <w:pPr>
        <w:pStyle w:val="NormalWeb"/>
        <w:spacing w:before="280" w:after="160"/>
        <w:rPr>
          <w:rFonts w:ascii="Helvetica" w:hAnsi="Helvetica"/>
          <w:sz w:val="20"/>
          <w:szCs w:val="20"/>
        </w:rPr>
      </w:pPr>
    </w:p>
    <w:p w14:paraId="4734096D" w14:textId="77777777" w:rsidR="00651E90" w:rsidRDefault="00651E90">
      <w:pPr>
        <w:pStyle w:val="NormalWeb"/>
        <w:spacing w:before="280" w:after="160"/>
        <w:rPr>
          <w:rFonts w:ascii="Helvetica" w:hAnsi="Helvetica"/>
          <w:sz w:val="20"/>
          <w:szCs w:val="20"/>
        </w:rPr>
      </w:pPr>
    </w:p>
    <w:p w14:paraId="325A65D4" w14:textId="77777777" w:rsidR="00651E90" w:rsidRDefault="00651E90">
      <w:pPr>
        <w:pStyle w:val="NormalWeb"/>
        <w:spacing w:before="280" w:after="160"/>
      </w:pPr>
    </w:p>
    <w:p w14:paraId="51013794" w14:textId="77777777" w:rsidR="00651E90" w:rsidRDefault="00651E90">
      <w:pPr>
        <w:pStyle w:val="NormalWeb"/>
        <w:spacing w:before="280" w:after="160"/>
        <w:rPr>
          <w:rFonts w:ascii="Helvetica" w:hAnsi="Helvetica"/>
          <w:sz w:val="20"/>
          <w:szCs w:val="20"/>
        </w:rPr>
      </w:pPr>
    </w:p>
    <w:p w14:paraId="36BE0022" w14:textId="77777777" w:rsidR="00651E90" w:rsidRDefault="0085078D">
      <w:pPr>
        <w:rPr>
          <w:i/>
        </w:rPr>
      </w:pPr>
      <w:r>
        <w:rPr>
          <w:i/>
        </w:rPr>
        <w:t xml:space="preserve">Although the broad outlines are clear, ....?, the descent of Siouan languages, and their degree of genetic and areal relationship with one another, </w:t>
      </w:r>
      <w:commentRangeStart w:id="141"/>
      <w:r>
        <w:rPr>
          <w:i/>
        </w:rPr>
        <w:t xml:space="preserve">are subjects of common misrepresentation. One commonly advanced claim is that the Dakotan </w:t>
      </w:r>
      <w:commentRangeEnd w:id="141"/>
      <w:r>
        <w:rPr>
          <w:i/>
        </w:rPr>
        <w:commentReference w:id="141"/>
      </w:r>
      <w:r>
        <w:rPr>
          <w:i/>
        </w:rPr>
        <w:commentReference w:id="142"/>
      </w:r>
      <w:r>
        <w:rPr>
          <w:i/>
        </w:rPr>
        <w:commentReference w:id="143"/>
      </w:r>
      <w:r>
        <w:rPr>
          <w:i/>
        </w:rPr>
        <w:t>languages</w:t>
      </w:r>
      <w:r>
        <w:rPr>
          <w:i/>
        </w:rPr>
        <w:t xml:space="preserve"> can be divided into “Lakhota”, “Dakota” and “Nakota” based on their respective reflexes of a single proto-phoneme -- and that “Nakota” includes both Nakʰon’i’a (Assiniboine) and Nakʰoda (Stoney) on the one hand, and Ihaƞktȟuƞwaƞ (Yankton) and Ihaƞktȟuƞwaƞ</w:t>
      </w:r>
      <w:r>
        <w:rPr>
          <w:i/>
        </w:rPr>
        <w:t xml:space="preserve">na (Yanktonai) on the other hand. Yet Ihaƞktȟuƞwaƞ and Ihaƞktȟuƞwaƞna people both use the word “Dakȟota”, not “Nakʰota” or “Nakʰoda”, to refer to themselves. Their language varieties are of the branch of Dakotan that includes largely mutually intelligible </w:t>
      </w:r>
      <w:r>
        <w:rPr>
          <w:i/>
        </w:rPr>
        <w:t>Lakȟol’iapi / Lakȟotiapi (Lakota) -- a separate branch from the one that includes Nakʰon’i’a and Nakʰoda.</w:t>
      </w:r>
    </w:p>
    <w:p w14:paraId="3217EA40" w14:textId="77777777" w:rsidR="00651E90" w:rsidRDefault="0085078D">
      <w:pPr>
        <w:rPr>
          <w:i/>
        </w:rPr>
      </w:pPr>
      <w:del w:id="144" w:author="Catherine Rudin" w:date="2015-09-19T12:17:00Z">
        <w:r>
          <w:rPr>
            <w:i/>
          </w:rPr>
          <w:delText>Another common misrepresentation is the conflation of</w:delText>
        </w:r>
      </w:del>
      <w:r>
        <w:rPr>
          <w:i/>
        </w:rPr>
        <w:t xml:space="preserve"> </w:t>
      </w:r>
      <w:ins w:id="145" w:author="Catherine Rudin" w:date="2015-09-19T12:18:00Z">
        <w:r>
          <w:rPr>
            <w:i/>
          </w:rPr>
          <w:t xml:space="preserve">\footnote </w:t>
        </w:r>
      </w:ins>
      <w:r>
        <w:rPr>
          <w:i/>
        </w:rPr>
        <w:t>“Siouan”</w:t>
      </w:r>
      <w:ins w:id="146" w:author="Catherine Rudin" w:date="2015-09-19T12:17:00Z">
        <w:r>
          <w:rPr>
            <w:i/>
          </w:rPr>
          <w:t>is not to be confused</w:t>
        </w:r>
      </w:ins>
      <w:r>
        <w:rPr>
          <w:i/>
        </w:rPr>
        <w:t xml:space="preserve"> with “Sioux”, a deprecated term referring to Lakota and Dakota people, rarely to Nakota people too, </w:t>
      </w:r>
      <w:del w:id="147" w:author="Catherine Rudin" w:date="2015-09-19T12:17:00Z">
        <w:r>
          <w:rPr>
            <w:i/>
          </w:rPr>
          <w:delText xml:space="preserve">and </w:delText>
        </w:r>
      </w:del>
      <w:ins w:id="148" w:author="Catherine Rudin" w:date="2015-09-19T12:17:00Z">
        <w:r>
          <w:rPr>
            <w:i/>
          </w:rPr>
          <w:t xml:space="preserve">but </w:t>
        </w:r>
      </w:ins>
      <w:r>
        <w:rPr>
          <w:i/>
        </w:rPr>
        <w:t>never</w:t>
      </w:r>
      <w:ins w:id="149" w:author="Bryan Gordon" w:date="2015-09-14T16:04:00Z">
        <w:r>
          <w:rPr>
            <w:i/>
          </w:rPr>
          <w:t xml:space="preserve"> correctly</w:t>
        </w:r>
      </w:ins>
      <w:r>
        <w:rPr>
          <w:i/>
        </w:rPr>
        <w:t xml:space="preserve"> to people of other traditionally Siouan-language-speaking communities.</w:t>
      </w:r>
    </w:p>
    <w:p w14:paraId="5A82612E" w14:textId="77777777" w:rsidR="00651E90" w:rsidRDefault="00651E90">
      <w:pPr>
        <w:pStyle w:val="NormalWeb"/>
        <w:spacing w:before="280" w:after="160"/>
        <w:rPr>
          <w:rFonts w:ascii="Helvetica" w:hAnsi="Helvetica"/>
          <w:sz w:val="20"/>
          <w:szCs w:val="20"/>
        </w:rPr>
      </w:pPr>
    </w:p>
    <w:p w14:paraId="56D709EF" w14:textId="77777777" w:rsidR="00651E90" w:rsidRDefault="00651E90"/>
    <w:p w14:paraId="12A50911" w14:textId="77777777" w:rsidR="00651E90" w:rsidRDefault="0085078D">
      <w:pPr>
        <w:rPr>
          <w:lang w:val="es-PA"/>
        </w:rPr>
      </w:pPr>
      <w:r>
        <w:rPr>
          <w:lang w:val="es-PA"/>
        </w:rPr>
        <w:t>References</w:t>
      </w:r>
    </w:p>
    <w:p w14:paraId="60599296" w14:textId="77777777" w:rsidR="00651E90" w:rsidRDefault="00651E90">
      <w:pPr>
        <w:rPr>
          <w:lang w:val="es-PA"/>
        </w:rPr>
      </w:pPr>
    </w:p>
    <w:p w14:paraId="67597448" w14:textId="77777777" w:rsidR="00651E90" w:rsidRDefault="0085078D">
      <w:pPr>
        <w:rPr>
          <w:lang w:val="es-PA"/>
        </w:rPr>
      </w:pPr>
      <w:r>
        <w:rPr>
          <w:lang w:val="es-PA"/>
        </w:rPr>
        <w:t>Bonneau, 1992</w:t>
      </w:r>
    </w:p>
    <w:p w14:paraId="6DCEEEA8" w14:textId="77777777" w:rsidR="00651E90" w:rsidRDefault="0085078D">
      <w:pPr>
        <w:rPr>
          <w:lang w:val="es-PA"/>
        </w:rPr>
      </w:pPr>
      <w:r>
        <w:rPr>
          <w:lang w:val="es-PA"/>
        </w:rPr>
        <w:t xml:space="preserve">Cole, 1987 </w:t>
      </w:r>
    </w:p>
    <w:p w14:paraId="36A69094" w14:textId="77777777" w:rsidR="00651E90" w:rsidRDefault="0085078D">
      <w:pPr>
        <w:rPr>
          <w:lang w:val="es-PA"/>
        </w:rPr>
      </w:pPr>
      <w:r>
        <w:rPr>
          <w:lang w:val="es-PA"/>
        </w:rPr>
        <w:t>KAYNE</w:t>
      </w:r>
    </w:p>
    <w:p w14:paraId="2F0546D2" w14:textId="77777777" w:rsidR="00651E90" w:rsidRDefault="0085078D">
      <w:pPr>
        <w:rPr>
          <w:lang w:val="es-PA"/>
        </w:rPr>
      </w:pPr>
      <w:r>
        <w:rPr>
          <w:lang w:val="es-PA"/>
        </w:rPr>
        <w:t>Murasugi, 2000</w:t>
      </w:r>
    </w:p>
    <w:p w14:paraId="787AC3F2" w14:textId="77777777" w:rsidR="00651E90" w:rsidRDefault="0085078D">
      <w:r>
        <w:t xml:space="preserve">Polinsky, Maria. 2013. Applicative constructions. In: Dryer, Matthew S. &amp; Haspelmath, Martin (eds.) </w:t>
      </w:r>
      <w:r>
        <w:br/>
        <w:t>The world atlas of language structures online.  Leipzig: Max Planck Institute for Evolutionary Anthropology. (Available online at http://wals.info/chapter</w:t>
      </w:r>
      <w:r>
        <w:t>/109, Accessed on 2015-08-23.)</w:t>
      </w:r>
    </w:p>
    <w:p w14:paraId="18BC1D11" w14:textId="77777777" w:rsidR="00651E90" w:rsidRDefault="0085078D">
      <w:r>
        <w:t>Rankin, Robert L. 1988. Quapaw: Genetic and Areal Affiliations. In William Shipley, ed., In Honor of Mary Haas. From the Haas Festival Conerence on Native American Linguistics. Berlin: Mouton de Gruyter. 629-650.</w:t>
      </w:r>
    </w:p>
    <w:p w14:paraId="03B3DC49" w14:textId="77777777" w:rsidR="00651E90" w:rsidRDefault="0085078D">
      <w:r>
        <w:t>Rankin, Robe</w:t>
      </w:r>
      <w:r>
        <w:t xml:space="preserve">rt L. 1998. Grammatical evidence for genetic relationship and the Macro-Siouan hypothesis. </w:t>
      </w:r>
      <w:r>
        <w:rPr>
          <w:lang w:val="es-PA"/>
        </w:rPr>
        <w:t xml:space="preserve">In Marie-Lucie Tarpant, ed., Actes du 21ième colloque annuel de l’association de linguistique des provinces atlantiques. </w:t>
      </w:r>
      <w:r>
        <w:t>Halifax: Mt. St. Vincent University. 20-44.</w:t>
      </w:r>
    </w:p>
    <w:p w14:paraId="26169E75" w14:textId="77777777" w:rsidR="00651E90" w:rsidRDefault="0085078D">
      <w:r>
        <w:t>Rankin, Robert L., Richard T. Carter, and Wesley Jones. 1998. Proto-SIouan phonology and grammar. In Xingzhong Li, Luis Lopez and Tom Stroik, eds., Papers from the 1997 Mid-America linguistics conference. Columbia: University of Missouri-Columbia. 366-375.</w:t>
      </w:r>
    </w:p>
    <w:p w14:paraId="4CC9C259" w14:textId="77777777" w:rsidR="00651E90" w:rsidRDefault="0085078D">
      <w:r>
        <w:t>Watanabe, 2004</w:t>
      </w:r>
    </w:p>
    <w:p w14:paraId="7331B3FC" w14:textId="77777777" w:rsidR="00651E90" w:rsidRDefault="0085078D">
      <w:r>
        <w:lastRenderedPageBreak/>
        <w:t>Williamson, 1987</w:t>
      </w:r>
    </w:p>
    <w:p w14:paraId="54D2BAB7" w14:textId="77777777" w:rsidR="00651E90" w:rsidRDefault="00651E90"/>
    <w:p w14:paraId="3351D52C" w14:textId="77777777" w:rsidR="00651E90" w:rsidRDefault="00651E90"/>
    <w:p w14:paraId="656BD8E4" w14:textId="77777777" w:rsidR="00651E90" w:rsidRDefault="00651E90"/>
    <w:p w14:paraId="756C8FD9" w14:textId="77777777" w:rsidR="00651E90" w:rsidRDefault="00651E90">
      <w:pPr>
        <w:pStyle w:val="NormalWeb"/>
        <w:spacing w:before="280" w:after="160"/>
      </w:pPr>
    </w:p>
    <w:p w14:paraId="60D75CAF" w14:textId="77777777" w:rsidR="00651E90" w:rsidRDefault="00651E90"/>
    <w:p w14:paraId="410B924C" w14:textId="77777777" w:rsidR="00651E90" w:rsidRDefault="00651E90"/>
    <w:p w14:paraId="73F83696" w14:textId="77777777" w:rsidR="00651E90" w:rsidRDefault="00651E90">
      <w:pPr>
        <w:pStyle w:val="NormalWeb"/>
      </w:pPr>
    </w:p>
    <w:p w14:paraId="1453158D" w14:textId="77777777" w:rsidR="00651E90" w:rsidRDefault="00651E90">
      <w:pPr>
        <w:tabs>
          <w:tab w:val="left" w:pos="540"/>
        </w:tabs>
      </w:pPr>
    </w:p>
    <w:p w14:paraId="526E7BD7" w14:textId="77777777" w:rsidR="00651E90" w:rsidRDefault="00651E90">
      <w:pPr>
        <w:tabs>
          <w:tab w:val="left" w:pos="540"/>
        </w:tabs>
      </w:pPr>
    </w:p>
    <w:p w14:paraId="7391DB17" w14:textId="77777777" w:rsidR="00651E90" w:rsidRDefault="00651E90">
      <w:pPr>
        <w:tabs>
          <w:tab w:val="left" w:pos="540"/>
        </w:tabs>
      </w:pPr>
    </w:p>
    <w:p w14:paraId="3D8F0874" w14:textId="77777777" w:rsidR="00651E90" w:rsidRDefault="00651E90">
      <w:pPr>
        <w:tabs>
          <w:tab w:val="left" w:pos="540"/>
        </w:tabs>
      </w:pPr>
    </w:p>
    <w:p w14:paraId="334410CD" w14:textId="77777777" w:rsidR="00651E90" w:rsidRDefault="00651E90">
      <w:pPr>
        <w:pStyle w:val="NormalWeb"/>
      </w:pPr>
    </w:p>
    <w:p w14:paraId="554546F6" w14:textId="77777777" w:rsidR="00651E90" w:rsidRDefault="00651E90">
      <w:pPr>
        <w:pStyle w:val="NormalWeb"/>
      </w:pPr>
    </w:p>
    <w:p w14:paraId="5DC037F0" w14:textId="77777777" w:rsidR="00651E90" w:rsidRDefault="00651E90">
      <w:pPr>
        <w:tabs>
          <w:tab w:val="left" w:pos="540"/>
        </w:tabs>
      </w:pPr>
    </w:p>
    <w:p w14:paraId="322ED398" w14:textId="77777777" w:rsidR="00651E90" w:rsidRDefault="00651E90">
      <w:pPr>
        <w:tabs>
          <w:tab w:val="left" w:pos="540"/>
        </w:tabs>
      </w:pPr>
    </w:p>
    <w:p w14:paraId="49784D27" w14:textId="77777777" w:rsidR="00651E90" w:rsidRDefault="00651E90">
      <w:pPr>
        <w:tabs>
          <w:tab w:val="left" w:pos="540"/>
        </w:tabs>
      </w:pPr>
    </w:p>
    <w:p w14:paraId="2734B054" w14:textId="77777777" w:rsidR="00651E90" w:rsidRDefault="00651E90">
      <w:pPr>
        <w:tabs>
          <w:tab w:val="left" w:pos="540"/>
        </w:tabs>
      </w:pPr>
    </w:p>
    <w:p w14:paraId="2B5D5438" w14:textId="77777777" w:rsidR="00651E90" w:rsidRDefault="00651E90">
      <w:pPr>
        <w:pStyle w:val="NormalWeb"/>
      </w:pPr>
    </w:p>
    <w:p w14:paraId="3674A9AF" w14:textId="77777777" w:rsidR="00651E90" w:rsidRDefault="00651E90">
      <w:pPr>
        <w:pStyle w:val="NormalWeb"/>
      </w:pPr>
    </w:p>
    <w:p w14:paraId="349E6109" w14:textId="77777777" w:rsidR="00651E90" w:rsidRDefault="00651E90">
      <w:pPr>
        <w:pStyle w:val="NormalWeb"/>
      </w:pPr>
    </w:p>
    <w:p w14:paraId="3AFD7488" w14:textId="77777777" w:rsidR="00651E90" w:rsidRDefault="00651E90">
      <w:pPr>
        <w:pStyle w:val="NormalWeb"/>
      </w:pPr>
    </w:p>
    <w:p w14:paraId="286C4C37" w14:textId="77777777" w:rsidR="00651E90" w:rsidRDefault="00651E90">
      <w:pPr>
        <w:tabs>
          <w:tab w:val="left" w:pos="540"/>
        </w:tabs>
      </w:pPr>
    </w:p>
    <w:p w14:paraId="5DB4A668" w14:textId="77777777" w:rsidR="00651E90" w:rsidRDefault="00651E90">
      <w:pPr>
        <w:pStyle w:val="NormalWeb"/>
      </w:pPr>
    </w:p>
    <w:p w14:paraId="7660C81B" w14:textId="77777777" w:rsidR="00651E90" w:rsidRDefault="00651E90">
      <w:pPr>
        <w:tabs>
          <w:tab w:val="left" w:pos="540"/>
        </w:tabs>
      </w:pPr>
    </w:p>
    <w:p w14:paraId="79E9BC53" w14:textId="77777777" w:rsidR="00651E90" w:rsidRDefault="00651E90">
      <w:pPr>
        <w:tabs>
          <w:tab w:val="left" w:pos="540"/>
        </w:tabs>
      </w:pPr>
    </w:p>
    <w:p w14:paraId="16EABA8F" w14:textId="77777777" w:rsidR="00651E90" w:rsidRDefault="00651E90">
      <w:pPr>
        <w:pStyle w:val="NormalWeb"/>
      </w:pPr>
    </w:p>
    <w:p w14:paraId="4603C3E9" w14:textId="77777777" w:rsidR="00651E90" w:rsidRDefault="00651E90">
      <w:pPr>
        <w:pStyle w:val="NormalWeb"/>
      </w:pPr>
    </w:p>
    <w:p w14:paraId="197F91D2" w14:textId="77777777" w:rsidR="00651E90" w:rsidRDefault="00651E90">
      <w:pPr>
        <w:pStyle w:val="NormalWeb"/>
      </w:pPr>
    </w:p>
    <w:p w14:paraId="4E09E667" w14:textId="77777777" w:rsidR="00651E90" w:rsidRDefault="00651E90">
      <w:pPr>
        <w:tabs>
          <w:tab w:val="left" w:pos="540"/>
        </w:tabs>
      </w:pPr>
    </w:p>
    <w:p w14:paraId="6CD8D156" w14:textId="77777777" w:rsidR="00651E90" w:rsidRDefault="00651E90">
      <w:pPr>
        <w:tabs>
          <w:tab w:val="left" w:pos="540"/>
        </w:tabs>
      </w:pPr>
    </w:p>
    <w:p w14:paraId="54E3BADD" w14:textId="77777777" w:rsidR="00651E90" w:rsidRDefault="00651E90">
      <w:pPr>
        <w:tabs>
          <w:tab w:val="left" w:pos="540"/>
        </w:tabs>
      </w:pPr>
    </w:p>
    <w:p w14:paraId="3F849C68" w14:textId="77777777" w:rsidR="00651E90" w:rsidRDefault="00651E90">
      <w:pPr>
        <w:pStyle w:val="NormalWeb"/>
      </w:pPr>
    </w:p>
    <w:sectPr w:rsidR="00651E90">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atherine Rudin" w:date="2015-08-24T20:33:00Z" w:initials="CR">
    <w:p w14:paraId="1CC95FB4" w14:textId="77777777" w:rsidR="00651E90" w:rsidRDefault="0085078D">
      <w:r>
        <w:t xml:space="preserve">quite a manifesto.  I guess I agree with most of it.....  </w:t>
      </w:r>
    </w:p>
  </w:comment>
  <w:comment w:id="13" w:author="Bryan Gordon" w:date="2015-09-14T16:26:00Z" w:initials="">
    <w:p w14:paraId="746938DB" w14:textId="77777777" w:rsidR="00651E90" w:rsidRDefault="0085078D">
      <w:r>
        <w:rPr>
          <w:rFonts w:ascii="Aboriginal Sans" w:hAnsi="Aboriginal Sans"/>
          <w:sz w:val="20"/>
        </w:rPr>
        <w:t xml:space="preserve">Seems to me the general positioning of Siouan languages vis-a-vis typological generalizations is something that happens more in the </w:t>
      </w:r>
      <w:r>
        <w:rPr>
          <w:rFonts w:ascii="Aboriginal Sans" w:hAnsi="Aboriginal Sans"/>
          <w:sz w:val="20"/>
        </w:rPr>
        <w:t xml:space="preserve">preface than in our three comparative studies – and also that Part III is just as relevant as Part IV to typology. Even the word “comparative” seems a bit off since it suggests the Comparative Method (and readers will be especially primed for that reading </w:t>
      </w:r>
      <w:r>
        <w:rPr>
          <w:rFonts w:ascii="Aboriginal Sans" w:hAnsi="Aboriginal Sans"/>
          <w:sz w:val="20"/>
        </w:rPr>
        <w:t>since the book is dedicated to Bob). Maybe we should call this part “Studies in Multiple Siouan Languages” or “Cross-Siouan Studies” or something like that?</w:t>
      </w:r>
    </w:p>
  </w:comment>
  <w:comment w:id="74" w:author="Catherine Rudin" w:date="2015-09-18T21:22:00Z" w:initials="CR">
    <w:p w14:paraId="03B719CE" w14:textId="77777777" w:rsidR="00651E90" w:rsidRDefault="0085078D">
      <w:r>
        <w:t xml:space="preserve">Is this enough on Bob’s work? </w:t>
      </w:r>
    </w:p>
  </w:comment>
  <w:comment w:id="101" w:author="Bryan Gordon" w:date="2015-09-15T11:03:00Z" w:initials="">
    <w:p w14:paraId="2265AB36" w14:textId="77777777" w:rsidR="00651E90" w:rsidRDefault="0085078D">
      <w:r>
        <w:rPr>
          <w:rFonts w:ascii="Aboriginal Sans" w:hAnsi="Aboriginal Sans"/>
          <w:sz w:val="20"/>
        </w:rPr>
        <w:t>Important because … list some contact groups and maybe a land estima</w:t>
      </w:r>
      <w:r>
        <w:rPr>
          <w:rFonts w:ascii="Aboriginal Sans" w:hAnsi="Aboriginal Sans"/>
          <w:sz w:val="20"/>
        </w:rPr>
        <w:t>te</w:t>
      </w:r>
    </w:p>
  </w:comment>
  <w:comment w:id="112" w:author="Catherine Rudin" w:date="2015-09-16T21:19:00Z" w:initials="CR">
    <w:p w14:paraId="3165F303" w14:textId="77777777" w:rsidR="00651E90" w:rsidRDefault="0085078D">
      <w:r>
        <w:t>Is this meant to be a heading???</w:t>
      </w:r>
    </w:p>
  </w:comment>
  <w:comment w:id="118" w:author="Unknown Author" w:date="2015-09-14T15:52:00Z" w:initials="">
    <w:p w14:paraId="2F287D01" w14:textId="77777777" w:rsidR="00651E90" w:rsidRDefault="0085078D">
      <w:r>
        <w:rPr>
          <w:rFonts w:ascii="Aboriginal Sans" w:hAnsi="Aboriginal Sans"/>
          <w:i/>
          <w:sz w:val="16"/>
        </w:rPr>
        <w:t>Reply to Catherine Rudin (08/31/2015, 22:17): "..."</w:t>
      </w:r>
    </w:p>
    <w:p w14:paraId="3F504AB5" w14:textId="77777777" w:rsidR="00651E90" w:rsidRDefault="0085078D">
      <w:r>
        <w:rPr>
          <w:rFonts w:ascii="Aboriginal Sans" w:hAnsi="Aboriginal Sans"/>
          <w:sz w:val="20"/>
        </w:rPr>
        <w:t>Hmmm. I read her WALS entry on Lakhota as saying benefactives only. Maybe I read it wrong. It was a busy legend on the map. Benefactives, of course, are not even core a</w:t>
      </w:r>
      <w:r>
        <w:rPr>
          <w:rFonts w:ascii="Aboriginal Sans" w:hAnsi="Aboriginal Sans"/>
          <w:sz w:val="20"/>
        </w:rPr>
        <w:t>pplicatives (i.e. they are not located in either of the two main applicative/instrumental templatic slots) in Siouan languages, although applicatives they certainly are from a semantic perspective.</w:t>
      </w:r>
    </w:p>
  </w:comment>
  <w:comment w:id="119" w:author="Catherine Rudin" w:date="2015-09-16T21:30:00Z" w:initials="CR">
    <w:p w14:paraId="064ED634" w14:textId="77777777" w:rsidR="00651E90" w:rsidRDefault="0085078D">
      <w:r>
        <w:t>Can you fill this out a little?  Maybe a bit on how/why th</w:t>
      </w:r>
      <w:r>
        <w:t>ey are interesting</w:t>
      </w:r>
    </w:p>
  </w:comment>
  <w:comment w:id="122" w:author="Bryan Gordon" w:date="2015-09-14T16:20:00Z" w:initials="">
    <w:p w14:paraId="197C3134" w14:textId="77777777" w:rsidR="00651E90" w:rsidRDefault="0085078D">
      <w:r>
        <w:rPr>
          <w:rFonts w:ascii="Aboriginal Sans" w:hAnsi="Aboriginal Sans"/>
          <w:i/>
          <w:sz w:val="16"/>
        </w:rPr>
        <w:t>Reply to Catherine Rudin (08/31/2015, 22:34): "..."</w:t>
      </w:r>
    </w:p>
    <w:p w14:paraId="4C786717" w14:textId="77777777" w:rsidR="00651E90" w:rsidRDefault="0085078D">
      <w:r>
        <w:rPr>
          <w:rFonts w:ascii="Aboriginal Sans" w:hAnsi="Aboriginal Sans"/>
          <w:sz w:val="20"/>
        </w:rPr>
        <w:t>Took it out. Intros are not a good place for novel or contentious argumentation anyways. But here's a good example from Páthiⁿ-Noⁿpazhi's War Party in 1853 (JOD 1890:445:3):</w:t>
      </w:r>
    </w:p>
    <w:p w14:paraId="4217B6F8" w14:textId="77777777" w:rsidR="00651E90" w:rsidRDefault="0085078D">
      <w:r>
        <w:rPr>
          <w:rFonts w:ascii="Aboriginal Sans" w:hAnsi="Aboriginal Sans"/>
          <w:sz w:val="20"/>
        </w:rPr>
        <w:t>Shóⁿge-tʰoⁿ</w:t>
      </w:r>
      <w:r>
        <w:rPr>
          <w:rFonts w:ascii="Aboriginal Sans" w:hAnsi="Aboriginal Sans"/>
          <w:sz w:val="20"/>
        </w:rPr>
        <w:t xml:space="preserve"> abthíⁿ akʰí-tʰoⁿ áagthiⁿ. “I rode the horse which I had brought home.”</w:t>
      </w:r>
    </w:p>
  </w:comment>
  <w:comment w:id="141" w:author="Catherine Rudin" w:date="2015-08-31T21:58:00Z" w:initials="CR">
    <w:p w14:paraId="22D32B3A" w14:textId="77777777" w:rsidR="00651E90" w:rsidRDefault="0085078D">
      <w:r>
        <w:t>I don’t think starting with misrepresentations is a good idea.   I moved this italicized section after the paragraph on what is known -- and actually I’m not sure I like it here either</w:t>
      </w:r>
      <w:r>
        <w:t xml:space="preserve">. Are these misrepresentations on the part of linguists? Certainly not the second one -- no one who knows anything about historical linguistics thinks Siouan = Sioux.  </w:t>
      </w:r>
    </w:p>
    <w:p w14:paraId="1A2E0F76" w14:textId="77777777" w:rsidR="00651E90" w:rsidRDefault="00651E90"/>
    <w:p w14:paraId="7413EEF7" w14:textId="77777777" w:rsidR="00651E90" w:rsidRDefault="0085078D">
      <w:r>
        <w:t xml:space="preserve">The more I think about it, the more I really want to leave this whole section out --  </w:t>
      </w:r>
      <w:r>
        <w:t>it seems negative in tone and not directed at the audience likely to read this book.</w:t>
      </w:r>
    </w:p>
  </w:comment>
  <w:comment w:id="142" w:author="Bryan Gordon" w:date="2015-09-14T16:04:00Z" w:initials="">
    <w:p w14:paraId="3BC37669" w14:textId="77777777" w:rsidR="00651E90" w:rsidRDefault="0085078D">
      <w:r>
        <w:rPr>
          <w:rFonts w:ascii="Aboriginal Sans" w:hAnsi="Aboriginal Sans"/>
          <w:i/>
          <w:sz w:val="16"/>
        </w:rPr>
        <w:t>Reply to Catherine Rudin (08/31/2015, 21:58): "..."</w:t>
      </w:r>
    </w:p>
    <w:p w14:paraId="54A27D93" w14:textId="77777777" w:rsidR="00651E90" w:rsidRDefault="0085078D">
      <w:r>
        <w:rPr>
          <w:rFonts w:ascii="Aboriginal Sans" w:hAnsi="Aboriginal Sans"/>
          <w:sz w:val="20"/>
        </w:rPr>
        <w:t xml:space="preserve">It is overkill, I agree. I do want to clarify for multiple audiences that “Siouan” and “Sioux” are not the same thing. </w:t>
      </w:r>
      <w:r>
        <w:rPr>
          <w:rFonts w:ascii="Aboriginal Sans" w:hAnsi="Aboriginal Sans"/>
          <w:sz w:val="20"/>
        </w:rPr>
        <w:t>But the Nakota thing is probably not necessary, and the Siouan/Sioux thing could be squeezed into a parenthetical rather than given its own paragraph.</w:t>
      </w:r>
    </w:p>
  </w:comment>
  <w:comment w:id="143" w:author="Catherine Rudin" w:date="2015-09-19T12:16:00Z" w:initials="CR">
    <w:p w14:paraId="78B84BA9" w14:textId="77777777" w:rsidR="00651E90" w:rsidRDefault="0085078D">
      <w:r>
        <w:t xml:space="preserve">Or a footnote, the first time “Siouan” is used.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95FB4" w15:done="0"/>
  <w15:commentEx w15:paraId="746938DB" w15:done="0"/>
  <w15:commentEx w15:paraId="03B719CE" w15:done="0"/>
  <w15:commentEx w15:paraId="2265AB36" w15:done="0"/>
  <w15:commentEx w15:paraId="3165F303" w15:done="0"/>
  <w15:commentEx w15:paraId="3F504AB5" w15:done="0"/>
  <w15:commentEx w15:paraId="064ED634" w15:done="0"/>
  <w15:commentEx w15:paraId="4217B6F8" w15:done="0"/>
  <w15:commentEx w15:paraId="7413EEF7" w15:done="0"/>
  <w15:commentEx w15:paraId="54A27D93" w15:done="0"/>
  <w15:commentEx w15:paraId="78B84B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boriginal Serif">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boriginal San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erine Rudin">
    <w15:presenceInfo w15:providerId="AD" w15:userId="S-1-5-21-3148057712-4187734865-2322435406-62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trackRevisions/>
  <w:defaultTabStop w:val="720"/>
  <w:characterSpacingControl w:val="doNotCompress"/>
  <w:compat>
    <w:compatSetting w:name="compatibilityMode" w:uri="http://schemas.microsoft.com/office/word" w:val="12"/>
  </w:compat>
  <w:rsids>
    <w:rsidRoot w:val="00651E90"/>
    <w:rsid w:val="00651E90"/>
    <w:rsid w:val="0093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F28A"/>
  <w15:docId w15:val="{C5F0ADF5-3042-477F-BF01-02C7458A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he-IL"/>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0B5B6A"/>
    <w:pPr>
      <w:keepNext/>
      <w:keepLines/>
      <w:spacing w:after="0" w:line="240" w:lineRule="auto"/>
      <w:outlineLvl w:val="0"/>
    </w:pPr>
    <w:rPr>
      <w:rFonts w:ascii="Aboriginal Serif" w:hAnsi="Aboriginal Serif"/>
      <w:b/>
      <w:color w:val="2E74B5"/>
      <w:sz w:val="32"/>
      <w:szCs w:val="32"/>
      <w:u w:val="single"/>
    </w:rPr>
  </w:style>
  <w:style w:type="paragraph" w:styleId="Heading2">
    <w:name w:val="heading 2"/>
    <w:basedOn w:val="Normal"/>
    <w:next w:val="Normal"/>
    <w:link w:val="Heading2Char"/>
    <w:uiPriority w:val="9"/>
    <w:unhideWhenUsed/>
    <w:qFormat/>
    <w:rsid w:val="00DF56E1"/>
    <w:pPr>
      <w:keepNext/>
      <w:keepLines/>
      <w:spacing w:before="40" w:after="0" w:line="240" w:lineRule="auto"/>
      <w:outlineLvl w:val="1"/>
    </w:pPr>
    <w:rPr>
      <w:rFonts w:ascii="Aboriginal Serif" w:hAnsi="Aboriginal Serif"/>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6A"/>
    <w:rPr>
      <w:rFonts w:ascii="Aboriginal Serif" w:hAnsi="Aboriginal Serif"/>
      <w:b/>
      <w:color w:val="2E74B5"/>
      <w:sz w:val="32"/>
      <w:szCs w:val="32"/>
      <w:u w:val="single"/>
    </w:rPr>
  </w:style>
  <w:style w:type="character" w:customStyle="1" w:styleId="EntryChar">
    <w:name w:val="Entry Char"/>
    <w:basedOn w:val="DefaultParagraphFont"/>
    <w:link w:val="Entry"/>
    <w:rsid w:val="000B5B6A"/>
    <w:rPr>
      <w:rFonts w:ascii="Aboriginal Serif" w:eastAsia="Times New Roman" w:hAnsi="Aboriginal Serif" w:cs="Times New Roman"/>
      <w:sz w:val="24"/>
      <w:szCs w:val="24"/>
    </w:rPr>
  </w:style>
  <w:style w:type="character" w:customStyle="1" w:styleId="Heading2Char">
    <w:name w:val="Heading 2 Char"/>
    <w:basedOn w:val="DefaultParagraphFont"/>
    <w:link w:val="Heading2"/>
    <w:uiPriority w:val="9"/>
    <w:rsid w:val="00DF56E1"/>
    <w:rPr>
      <w:rFonts w:ascii="Aboriginal Serif" w:hAnsi="Aboriginal Serif"/>
      <w:color w:val="2E74B5"/>
      <w:sz w:val="26"/>
      <w:szCs w:val="26"/>
    </w:rPr>
  </w:style>
  <w:style w:type="character" w:customStyle="1" w:styleId="BalloonTextChar">
    <w:name w:val="Balloon Text Char"/>
    <w:basedOn w:val="DefaultParagraphFont"/>
    <w:link w:val="BalloonText"/>
    <w:uiPriority w:val="99"/>
    <w:semiHidden/>
    <w:rsid w:val="00381A07"/>
    <w:rPr>
      <w:rFonts w:ascii="Segoe UI" w:hAnsi="Segoe UI" w:cs="Segoe UI"/>
      <w:sz w:val="18"/>
      <w:szCs w:val="18"/>
    </w:rPr>
  </w:style>
  <w:style w:type="character" w:styleId="CommentReference">
    <w:name w:val="annotation reference"/>
    <w:basedOn w:val="DefaultParagraphFont"/>
    <w:uiPriority w:val="99"/>
    <w:semiHidden/>
    <w:unhideWhenUsed/>
    <w:rsid w:val="000C2262"/>
    <w:rPr>
      <w:sz w:val="16"/>
      <w:szCs w:val="16"/>
    </w:rPr>
  </w:style>
  <w:style w:type="character" w:customStyle="1" w:styleId="CommentTextChar">
    <w:name w:val="Comment Text Char"/>
    <w:basedOn w:val="DefaultParagraphFont"/>
    <w:link w:val="CommentText"/>
    <w:uiPriority w:val="99"/>
    <w:semiHidden/>
    <w:rsid w:val="000C2262"/>
    <w:rPr>
      <w:sz w:val="20"/>
      <w:szCs w:val="20"/>
    </w:rPr>
  </w:style>
  <w:style w:type="character" w:customStyle="1" w:styleId="CommentSubjectChar">
    <w:name w:val="Comment Subject Char"/>
    <w:basedOn w:val="CommentTextChar"/>
    <w:link w:val="CommentSubject"/>
    <w:uiPriority w:val="99"/>
    <w:semiHidden/>
    <w:rsid w:val="000C2262"/>
    <w:rPr>
      <w:b/>
      <w:bCs/>
      <w:sz w:val="20"/>
      <w:szCs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Entry">
    <w:name w:val="Entry"/>
    <w:basedOn w:val="Normal"/>
    <w:link w:val="EntryChar"/>
    <w:qFormat/>
    <w:rsid w:val="000B5B6A"/>
    <w:pPr>
      <w:keepLines/>
      <w:spacing w:after="0" w:line="240" w:lineRule="auto"/>
      <w:ind w:left="216" w:hanging="216"/>
    </w:pPr>
    <w:rPr>
      <w:rFonts w:ascii="Aboriginal Serif" w:eastAsia="Times New Roman" w:hAnsi="Aboriginal Serif" w:cs="Times New Roman"/>
      <w:sz w:val="24"/>
      <w:szCs w:val="24"/>
    </w:rPr>
  </w:style>
  <w:style w:type="paragraph" w:customStyle="1" w:styleId="Vocab">
    <w:name w:val="Vocab"/>
    <w:basedOn w:val="Entry"/>
    <w:qFormat/>
    <w:rsid w:val="00DF56E1"/>
    <w:pPr>
      <w:ind w:left="1440" w:hanging="1080"/>
    </w:pPr>
    <w:rPr>
      <w:b/>
      <w:i/>
      <w:iCs/>
    </w:rPr>
  </w:style>
  <w:style w:type="paragraph" w:styleId="NormalWeb">
    <w:name w:val="Normal (Web)"/>
    <w:basedOn w:val="Normal"/>
    <w:uiPriority w:val="99"/>
    <w:unhideWhenUsed/>
    <w:rsid w:val="004D151D"/>
    <w:pPr>
      <w:spacing w:after="280"/>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381A0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rsid w:val="000C2262"/>
    <w:pPr>
      <w:spacing w:line="240" w:lineRule="auto"/>
    </w:pPr>
    <w:rPr>
      <w:sz w:val="20"/>
      <w:szCs w:val="20"/>
    </w:rPr>
  </w:style>
  <w:style w:type="paragraph" w:styleId="CommentSubject">
    <w:name w:val="annotation subject"/>
    <w:basedOn w:val="CommentText"/>
    <w:link w:val="CommentSubjectChar"/>
    <w:uiPriority w:val="99"/>
    <w:semiHidden/>
    <w:unhideWhenUsed/>
    <w:rsid w:val="000C2262"/>
    <w:rPr>
      <w:b/>
      <w:bCs/>
    </w:rPr>
  </w:style>
  <w:style w:type="paragraph" w:styleId="Revision">
    <w:name w:val="Revision"/>
    <w:uiPriority w:val="99"/>
    <w:semiHidden/>
    <w:rsid w:val="000059DD"/>
    <w:pPr>
      <w:suppressAutoHyphens/>
      <w:spacing w:line="240"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Wayne State College</Company>
  <LinksUpToDate>false</LinksUpToDate>
  <CharactersWithSpaces>19262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James Gordon</dc:creator>
  <cp:lastModifiedBy>Catherine Rudin</cp:lastModifiedBy>
  <cp:revision>28</cp:revision>
  <dcterms:created xsi:type="dcterms:W3CDTF">2015-08-29T02:03:00Z</dcterms:created>
  <dcterms:modified xsi:type="dcterms:W3CDTF">2015-09-19T20:00:00Z</dcterms:modified>
  <dc:language>en-US</dc:language>
</cp:coreProperties>
</file>